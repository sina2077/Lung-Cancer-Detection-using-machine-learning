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836C8" w14:textId="77777777" w:rsidR="001854FF" w:rsidRDefault="001854FF" w:rsidP="001854FF">
      <w:pPr>
        <w:bidi/>
        <w:rPr>
          <w:rFonts w:cs="B Nazanin"/>
          <w:rtl/>
          <w:lang w:bidi="fa-IR"/>
        </w:rPr>
      </w:pPr>
      <w:r>
        <w:rPr>
          <w:rFonts w:cs="B Nazanin"/>
          <w:noProof/>
        </w:rPr>
        <w:drawing>
          <wp:anchor distT="0" distB="0" distL="114300" distR="114300" simplePos="0" relativeHeight="251658240" behindDoc="0" locked="0" layoutInCell="1" allowOverlap="1" wp14:anchorId="7073D906" wp14:editId="2759A7FA">
            <wp:simplePos x="0" y="0"/>
            <wp:positionH relativeFrom="margin">
              <wp:align>center</wp:align>
            </wp:positionH>
            <wp:positionV relativeFrom="paragraph">
              <wp:posOffset>1905</wp:posOffset>
            </wp:positionV>
            <wp:extent cx="1562100" cy="1400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2100" cy="1400175"/>
                    </a:xfrm>
                    <a:prstGeom prst="rect">
                      <a:avLst/>
                    </a:prstGeom>
                    <a:noFill/>
                    <a:ln>
                      <a:noFill/>
                    </a:ln>
                  </pic:spPr>
                </pic:pic>
              </a:graphicData>
            </a:graphic>
          </wp:anchor>
        </w:drawing>
      </w:r>
    </w:p>
    <w:p w14:paraId="71FA7464" w14:textId="77777777" w:rsidR="001854FF" w:rsidRDefault="001854FF" w:rsidP="001854FF">
      <w:pPr>
        <w:bidi/>
        <w:rPr>
          <w:rFonts w:cs="B Nazanin"/>
          <w:rtl/>
          <w:lang w:bidi="fa-IR"/>
        </w:rPr>
      </w:pPr>
    </w:p>
    <w:p w14:paraId="30500316" w14:textId="77777777" w:rsidR="001854FF" w:rsidRDefault="001854FF" w:rsidP="001854FF">
      <w:pPr>
        <w:bidi/>
        <w:rPr>
          <w:rFonts w:cs="B Nazanin"/>
          <w:rtl/>
          <w:lang w:bidi="fa-IR"/>
        </w:rPr>
      </w:pPr>
    </w:p>
    <w:p w14:paraId="0893260F" w14:textId="77777777" w:rsidR="001854FF" w:rsidRDefault="001854FF" w:rsidP="001854FF">
      <w:pPr>
        <w:bidi/>
        <w:rPr>
          <w:rFonts w:cs="B Nazanin"/>
          <w:rtl/>
          <w:lang w:bidi="fa-IR"/>
        </w:rPr>
      </w:pPr>
    </w:p>
    <w:p w14:paraId="1027B05E" w14:textId="77777777" w:rsidR="001854FF" w:rsidRDefault="001854FF" w:rsidP="001854FF">
      <w:pPr>
        <w:bidi/>
        <w:rPr>
          <w:rFonts w:cs="B Nazanin"/>
          <w:rtl/>
          <w:lang w:bidi="fa-IR"/>
        </w:rPr>
      </w:pPr>
    </w:p>
    <w:p w14:paraId="5DA5D259" w14:textId="77777777" w:rsidR="00603536" w:rsidRDefault="00603536" w:rsidP="001854FF">
      <w:pPr>
        <w:bidi/>
        <w:rPr>
          <w:rFonts w:cs="B Nazanin"/>
          <w:rtl/>
          <w:lang w:bidi="fa-IR"/>
        </w:rPr>
      </w:pPr>
    </w:p>
    <w:p w14:paraId="3D83961F" w14:textId="77777777" w:rsidR="001854FF" w:rsidRDefault="001854FF" w:rsidP="001854FF">
      <w:pPr>
        <w:bidi/>
        <w:jc w:val="center"/>
        <w:rPr>
          <w:rFonts w:cs="B Nazanin"/>
          <w:sz w:val="40"/>
          <w:szCs w:val="40"/>
          <w:rtl/>
          <w:lang w:bidi="fa-IR"/>
        </w:rPr>
      </w:pPr>
      <w:r>
        <w:rPr>
          <w:rFonts w:cs="B Nazanin" w:hint="cs"/>
          <w:sz w:val="40"/>
          <w:szCs w:val="40"/>
          <w:rtl/>
          <w:lang w:bidi="fa-IR"/>
        </w:rPr>
        <w:t>عنوان</w:t>
      </w:r>
    </w:p>
    <w:p w14:paraId="7C22EB6A" w14:textId="77777777" w:rsidR="001854FF" w:rsidRPr="00995429" w:rsidRDefault="001854FF" w:rsidP="001854FF">
      <w:pPr>
        <w:bidi/>
        <w:jc w:val="center"/>
        <w:rPr>
          <w:rFonts w:cs="B Nazanin"/>
          <w:i/>
          <w:iCs/>
          <w:color w:val="FF0000"/>
          <w:sz w:val="36"/>
          <w:szCs w:val="36"/>
          <w:rtl/>
          <w:lang w:bidi="fa-IR"/>
        </w:rPr>
      </w:pPr>
      <w:r w:rsidRPr="00995429">
        <w:rPr>
          <w:rFonts w:cs="B Nazanin" w:hint="cs"/>
          <w:i/>
          <w:iCs/>
          <w:color w:val="FF0000"/>
          <w:sz w:val="36"/>
          <w:szCs w:val="36"/>
          <w:rtl/>
          <w:lang w:bidi="fa-IR"/>
        </w:rPr>
        <w:t>پیش بینی سرطان ریه به کمک روش های مورد استفاده در هوش محاسباتی</w:t>
      </w:r>
    </w:p>
    <w:p w14:paraId="62AE3EA3" w14:textId="77777777" w:rsidR="001854FF" w:rsidRDefault="001854FF" w:rsidP="00385A37">
      <w:pPr>
        <w:bidi/>
        <w:rPr>
          <w:rFonts w:cs="B Nazanin"/>
          <w:color w:val="FF0000"/>
          <w:sz w:val="36"/>
          <w:szCs w:val="36"/>
          <w:rtl/>
          <w:lang w:bidi="fa-IR"/>
        </w:rPr>
      </w:pPr>
    </w:p>
    <w:p w14:paraId="51A5DA3E" w14:textId="77777777" w:rsidR="00385A37" w:rsidRDefault="00385A37" w:rsidP="00385A37">
      <w:pPr>
        <w:bidi/>
        <w:rPr>
          <w:rFonts w:cs="B Nazanin"/>
          <w:color w:val="FF0000"/>
          <w:sz w:val="36"/>
          <w:szCs w:val="36"/>
          <w:rtl/>
          <w:lang w:bidi="fa-IR"/>
        </w:rPr>
      </w:pPr>
    </w:p>
    <w:p w14:paraId="62B24CFF" w14:textId="77777777" w:rsidR="001854FF" w:rsidRDefault="001854FF" w:rsidP="001854FF">
      <w:pPr>
        <w:bidi/>
        <w:jc w:val="center"/>
        <w:rPr>
          <w:rFonts w:cs="B Nazanin"/>
          <w:sz w:val="36"/>
          <w:szCs w:val="36"/>
          <w:lang w:bidi="fa-IR"/>
        </w:rPr>
      </w:pPr>
      <w:r>
        <w:rPr>
          <w:rFonts w:cs="B Nazanin"/>
          <w:sz w:val="36"/>
          <w:szCs w:val="36"/>
          <w:lang w:bidi="fa-IR"/>
        </w:rPr>
        <w:t>Title</w:t>
      </w:r>
    </w:p>
    <w:p w14:paraId="6D40AF9F" w14:textId="77777777" w:rsidR="001854FF" w:rsidRPr="00995429" w:rsidRDefault="001854FF" w:rsidP="001854FF">
      <w:pPr>
        <w:bidi/>
        <w:jc w:val="center"/>
        <w:rPr>
          <w:rFonts w:cs="B Nazanin"/>
          <w:i/>
          <w:iCs/>
          <w:sz w:val="36"/>
          <w:szCs w:val="36"/>
          <w:lang w:bidi="fa-IR"/>
        </w:rPr>
      </w:pPr>
      <w:r w:rsidRPr="00995429">
        <w:rPr>
          <w:rFonts w:cs="B Nazanin"/>
          <w:i/>
          <w:iCs/>
          <w:sz w:val="36"/>
          <w:szCs w:val="36"/>
          <w:lang w:bidi="fa-IR"/>
        </w:rPr>
        <w:t>Lung cancer</w:t>
      </w:r>
      <w:r w:rsidR="00385A37" w:rsidRPr="00995429">
        <w:rPr>
          <w:rFonts w:cs="B Nazanin"/>
          <w:i/>
          <w:iCs/>
          <w:sz w:val="36"/>
          <w:szCs w:val="36"/>
          <w:lang w:bidi="fa-IR"/>
        </w:rPr>
        <w:t xml:space="preserve"> Prediction </w:t>
      </w:r>
      <w:r w:rsidRPr="00995429">
        <w:rPr>
          <w:rFonts w:cs="B Nazanin"/>
          <w:i/>
          <w:iCs/>
          <w:sz w:val="36"/>
          <w:szCs w:val="36"/>
          <w:lang w:bidi="fa-IR"/>
        </w:rPr>
        <w:t>using paradigm</w:t>
      </w:r>
      <w:r w:rsidR="00995429" w:rsidRPr="00995429">
        <w:rPr>
          <w:rFonts w:cs="B Nazanin"/>
          <w:i/>
          <w:iCs/>
          <w:sz w:val="36"/>
          <w:szCs w:val="36"/>
          <w:lang w:bidi="fa-IR"/>
        </w:rPr>
        <w:t>s</w:t>
      </w:r>
      <w:r w:rsidRPr="00995429">
        <w:rPr>
          <w:rFonts w:cs="B Nazanin"/>
          <w:i/>
          <w:iCs/>
          <w:sz w:val="36"/>
          <w:szCs w:val="36"/>
          <w:lang w:bidi="fa-IR"/>
        </w:rPr>
        <w:t xml:space="preserve"> of </w:t>
      </w:r>
    </w:p>
    <w:p w14:paraId="659E508F" w14:textId="77777777" w:rsidR="001854FF" w:rsidRPr="00995429" w:rsidRDefault="001854FF" w:rsidP="001854FF">
      <w:pPr>
        <w:bidi/>
        <w:jc w:val="center"/>
        <w:rPr>
          <w:rFonts w:cs="B Nazanin"/>
          <w:i/>
          <w:iCs/>
          <w:sz w:val="36"/>
          <w:szCs w:val="36"/>
          <w:lang w:bidi="fa-IR"/>
        </w:rPr>
      </w:pPr>
      <w:r w:rsidRPr="00995429">
        <w:rPr>
          <w:rFonts w:cs="B Nazanin"/>
          <w:i/>
          <w:iCs/>
          <w:sz w:val="36"/>
          <w:szCs w:val="36"/>
          <w:lang w:bidi="fa-IR"/>
        </w:rPr>
        <w:t>Computational Intelligence</w:t>
      </w:r>
    </w:p>
    <w:p w14:paraId="05856A13" w14:textId="77777777" w:rsidR="001854FF" w:rsidRDefault="001854FF" w:rsidP="001854FF">
      <w:pPr>
        <w:bidi/>
        <w:jc w:val="center"/>
        <w:rPr>
          <w:rFonts w:cs="B Nazanin"/>
          <w:sz w:val="36"/>
          <w:szCs w:val="36"/>
          <w:rtl/>
          <w:lang w:bidi="fa-IR"/>
        </w:rPr>
      </w:pPr>
    </w:p>
    <w:p w14:paraId="6A43127F" w14:textId="77777777" w:rsidR="00385A37" w:rsidRDefault="00385A37" w:rsidP="00385A37">
      <w:pPr>
        <w:bidi/>
        <w:jc w:val="center"/>
        <w:rPr>
          <w:rFonts w:cs="B Nazanin"/>
          <w:sz w:val="36"/>
          <w:szCs w:val="36"/>
          <w:rtl/>
          <w:lang w:bidi="fa-IR"/>
        </w:rPr>
      </w:pPr>
    </w:p>
    <w:p w14:paraId="2A2989CD" w14:textId="77777777" w:rsidR="001854FF" w:rsidRDefault="00385A37" w:rsidP="00385A37">
      <w:pPr>
        <w:bidi/>
        <w:jc w:val="center"/>
        <w:rPr>
          <w:rFonts w:cs="B Nazanin"/>
          <w:sz w:val="36"/>
          <w:szCs w:val="36"/>
          <w:rtl/>
          <w:lang w:bidi="fa-IR"/>
        </w:rPr>
      </w:pPr>
      <w:r w:rsidRPr="00385A37">
        <w:rPr>
          <w:rFonts w:cs="B Nazanin" w:hint="cs"/>
          <w:sz w:val="36"/>
          <w:szCs w:val="36"/>
          <w:rtl/>
        </w:rPr>
        <w:t>تاریخ تحویل</w:t>
      </w:r>
      <w:r>
        <w:rPr>
          <w:rFonts w:cs="B Nazanin" w:hint="cs"/>
          <w:sz w:val="36"/>
          <w:szCs w:val="36"/>
          <w:rtl/>
        </w:rPr>
        <w:t xml:space="preserve"> </w:t>
      </w:r>
      <w:r w:rsidRPr="00385A37">
        <w:rPr>
          <w:rFonts w:cs="B Nazanin" w:hint="cs"/>
          <w:sz w:val="36"/>
          <w:szCs w:val="36"/>
          <w:rtl/>
        </w:rPr>
        <w:t>:</w:t>
      </w:r>
      <w:r>
        <w:rPr>
          <w:rFonts w:cs="B Nazanin" w:hint="cs"/>
          <w:sz w:val="36"/>
          <w:szCs w:val="36"/>
          <w:rtl/>
          <w:lang w:bidi="fa-IR"/>
        </w:rPr>
        <w:t xml:space="preserve"> 17/11/1402</w:t>
      </w:r>
    </w:p>
    <w:p w14:paraId="16983406" w14:textId="77777777" w:rsidR="00385A37" w:rsidRDefault="00385A37" w:rsidP="00385A37">
      <w:pPr>
        <w:bidi/>
        <w:jc w:val="center"/>
        <w:rPr>
          <w:rFonts w:cs="B Nazanin"/>
          <w:sz w:val="36"/>
          <w:szCs w:val="36"/>
          <w:rtl/>
          <w:lang w:bidi="fa-IR"/>
        </w:rPr>
      </w:pPr>
      <w:r>
        <w:rPr>
          <w:rFonts w:cs="B Nazanin" w:hint="cs"/>
          <w:sz w:val="36"/>
          <w:szCs w:val="36"/>
          <w:rtl/>
          <w:lang w:bidi="fa-IR"/>
        </w:rPr>
        <w:t>نام درس : هوش محاسباتی</w:t>
      </w:r>
    </w:p>
    <w:p w14:paraId="681086A5" w14:textId="77777777" w:rsidR="00385A37" w:rsidRDefault="00385A37" w:rsidP="00385A37">
      <w:pPr>
        <w:bidi/>
        <w:jc w:val="center"/>
        <w:rPr>
          <w:rFonts w:cs="B Nazanin"/>
          <w:sz w:val="36"/>
          <w:szCs w:val="36"/>
          <w:rtl/>
          <w:lang w:bidi="fa-IR"/>
        </w:rPr>
      </w:pPr>
      <w:r>
        <w:rPr>
          <w:rFonts w:cs="B Nazanin" w:hint="cs"/>
          <w:sz w:val="36"/>
          <w:szCs w:val="36"/>
          <w:rtl/>
          <w:lang w:bidi="fa-IR"/>
        </w:rPr>
        <w:t xml:space="preserve">تهیه کنندگان : </w:t>
      </w:r>
      <w:r w:rsidR="00B236D8">
        <w:rPr>
          <w:rFonts w:cs="B Nazanin" w:hint="cs"/>
          <w:sz w:val="36"/>
          <w:szCs w:val="36"/>
          <w:rtl/>
          <w:lang w:bidi="fa-IR"/>
        </w:rPr>
        <w:t xml:space="preserve">سینا جوادی و </w:t>
      </w:r>
      <w:r>
        <w:rPr>
          <w:rFonts w:cs="B Nazanin" w:hint="cs"/>
          <w:sz w:val="36"/>
          <w:szCs w:val="36"/>
          <w:rtl/>
          <w:lang w:bidi="fa-IR"/>
        </w:rPr>
        <w:t>آرمین غفارپور فلاحتی</w:t>
      </w:r>
    </w:p>
    <w:p w14:paraId="5D0A582F" w14:textId="77777777" w:rsidR="00385A37" w:rsidRDefault="00385A37" w:rsidP="00385A37">
      <w:pPr>
        <w:bidi/>
        <w:jc w:val="center"/>
        <w:rPr>
          <w:rFonts w:cs="B Nazanin"/>
          <w:sz w:val="36"/>
          <w:szCs w:val="36"/>
          <w:rtl/>
          <w:lang w:bidi="fa-IR"/>
        </w:rPr>
      </w:pPr>
      <w:r>
        <w:rPr>
          <w:rFonts w:cs="B Nazanin" w:hint="cs"/>
          <w:sz w:val="36"/>
          <w:szCs w:val="36"/>
          <w:rtl/>
          <w:lang w:bidi="fa-IR"/>
        </w:rPr>
        <w:t>استاد درس : پروفسور اکبرزاده توتونچی</w:t>
      </w:r>
    </w:p>
    <w:p w14:paraId="70E5E0A8" w14:textId="77777777" w:rsidR="00385A37" w:rsidRDefault="00385A37" w:rsidP="00385A37">
      <w:pPr>
        <w:bidi/>
        <w:jc w:val="center"/>
        <w:rPr>
          <w:rFonts w:cs="B Nazanin"/>
          <w:sz w:val="36"/>
          <w:szCs w:val="36"/>
          <w:rtl/>
          <w:lang w:bidi="fa-IR"/>
        </w:rPr>
      </w:pPr>
    </w:p>
    <w:p w14:paraId="3DE88837" w14:textId="77777777" w:rsidR="00385A37" w:rsidRDefault="00385A37" w:rsidP="00385A37">
      <w:pPr>
        <w:bidi/>
        <w:rPr>
          <w:rFonts w:cs="B Nazanin"/>
          <w:sz w:val="36"/>
          <w:szCs w:val="36"/>
          <w:rtl/>
          <w:lang w:bidi="fa-IR"/>
        </w:rPr>
      </w:pPr>
      <w:r>
        <w:rPr>
          <w:rFonts w:cs="B Nazanin" w:hint="cs"/>
          <w:sz w:val="36"/>
          <w:szCs w:val="36"/>
          <w:rtl/>
          <w:lang w:bidi="fa-IR"/>
        </w:rPr>
        <w:t>چکیده و شیوه نامه انجام تحقیق :</w:t>
      </w:r>
    </w:p>
    <w:p w14:paraId="1CBE7123" w14:textId="77777777" w:rsidR="00A1671E" w:rsidRPr="00B26EE8" w:rsidRDefault="00BA6E48" w:rsidP="002979F3">
      <w:pPr>
        <w:bidi/>
        <w:rPr>
          <w:rFonts w:cs="B Nazanin"/>
          <w:sz w:val="28"/>
          <w:szCs w:val="28"/>
          <w:rtl/>
          <w:lang w:bidi="fa-IR"/>
        </w:rPr>
      </w:pPr>
      <w:r w:rsidRPr="00B26EE8">
        <w:rPr>
          <w:rFonts w:cs="B Nazanin" w:hint="cs"/>
          <w:sz w:val="28"/>
          <w:szCs w:val="28"/>
          <w:rtl/>
          <w:lang w:bidi="fa-IR"/>
        </w:rPr>
        <w:t xml:space="preserve">سرطان ریه شامل علائم و نشانه هایی است که به کمک آنها میتوان الگوریتم پیش بینی و یادگیری خود را تدوین کرد </w:t>
      </w:r>
      <w:r w:rsidRPr="00B26EE8">
        <w:rPr>
          <w:rFonts w:cs="Calibri" w:hint="cs"/>
          <w:sz w:val="28"/>
          <w:szCs w:val="28"/>
          <w:rtl/>
          <w:lang w:bidi="fa-IR"/>
        </w:rPr>
        <w:t>؛</w:t>
      </w:r>
      <w:r w:rsidRPr="00B26EE8">
        <w:rPr>
          <w:rFonts w:cs="B Nazanin" w:hint="cs"/>
          <w:sz w:val="28"/>
          <w:szCs w:val="28"/>
          <w:rtl/>
          <w:lang w:bidi="fa-IR"/>
        </w:rPr>
        <w:t xml:space="preserve"> لذا </w:t>
      </w:r>
      <w:r w:rsidR="009F4AF9" w:rsidRPr="00B26EE8">
        <w:rPr>
          <w:rFonts w:cs="B Nazanin" w:hint="cs"/>
          <w:sz w:val="28"/>
          <w:szCs w:val="28"/>
          <w:rtl/>
          <w:lang w:bidi="fa-IR"/>
        </w:rPr>
        <w:t xml:space="preserve">ابتدا با استفاده از مقالات و سایت های مختلف ، عوامل و نشانه های بروز سرطان ریه را مطالعه کردیم. این نشانه ها شامل </w:t>
      </w:r>
      <w:r w:rsidR="009978D8" w:rsidRPr="00B26EE8">
        <w:rPr>
          <w:rFonts w:cs="B Nazanin" w:hint="cs"/>
          <w:sz w:val="28"/>
          <w:szCs w:val="28"/>
          <w:rtl/>
          <w:lang w:bidi="fa-IR"/>
        </w:rPr>
        <w:t xml:space="preserve">سرفه مداوم یا تغییر در سرفه معمولی ، خون ریزی در ریه ، </w:t>
      </w:r>
      <w:r w:rsidR="009978D8" w:rsidRPr="00B26EE8">
        <w:rPr>
          <w:rFonts w:cs="B Nazanin" w:hint="cs"/>
          <w:sz w:val="28"/>
          <w:szCs w:val="28"/>
          <w:rtl/>
          <w:lang w:bidi="fa-IR"/>
        </w:rPr>
        <w:lastRenderedPageBreak/>
        <w:t xml:space="preserve">درد در قفسه سینه ، تنگی نفس ، تب </w:t>
      </w:r>
      <w:r w:rsidR="00797A24" w:rsidRPr="00B26EE8">
        <w:rPr>
          <w:rFonts w:cs="B Nazanin" w:hint="cs"/>
          <w:sz w:val="28"/>
          <w:szCs w:val="28"/>
          <w:rtl/>
          <w:lang w:bidi="fa-IR"/>
        </w:rPr>
        <w:t>و عفونت های مکرر میباشد.</w:t>
      </w:r>
      <w:r w:rsidR="009C6022" w:rsidRPr="00B26EE8">
        <w:rPr>
          <w:rFonts w:cs="B Nazanin" w:hint="cs"/>
          <w:sz w:val="28"/>
          <w:szCs w:val="28"/>
          <w:rtl/>
          <w:lang w:bidi="fa-IR"/>
        </w:rPr>
        <w:t xml:space="preserve"> </w:t>
      </w:r>
      <w:r w:rsidR="00722C42" w:rsidRPr="00B26EE8">
        <w:rPr>
          <w:rFonts w:cs="B Nazanin" w:hint="cs"/>
          <w:sz w:val="28"/>
          <w:szCs w:val="28"/>
          <w:rtl/>
          <w:lang w:bidi="fa-IR"/>
        </w:rPr>
        <w:t xml:space="preserve">عواملی که میتوانند خطر ابتلا به سرطان ریه را افزایش دهد شامل مصرف دخانیات ، آلودگی هوا و تابش یونیزان و ... میبباشند . </w:t>
      </w:r>
      <w:r w:rsidR="00D61CA2" w:rsidRPr="00B26EE8">
        <w:rPr>
          <w:rFonts w:cs="B Nazanin" w:hint="cs"/>
          <w:sz w:val="28"/>
          <w:szCs w:val="28"/>
          <w:rtl/>
          <w:lang w:bidi="fa-IR"/>
        </w:rPr>
        <w:t xml:space="preserve">منابعی که در این موضوع به </w:t>
      </w:r>
      <w:r w:rsidR="0055515F" w:rsidRPr="00B26EE8">
        <w:rPr>
          <w:rFonts w:cs="B Nazanin" w:hint="cs"/>
          <w:sz w:val="28"/>
          <w:szCs w:val="28"/>
          <w:rtl/>
          <w:lang w:bidi="fa-IR"/>
        </w:rPr>
        <w:t xml:space="preserve">ما </w:t>
      </w:r>
      <w:r w:rsidR="00D61CA2" w:rsidRPr="00B26EE8">
        <w:rPr>
          <w:rFonts w:cs="B Nazanin" w:hint="cs"/>
          <w:sz w:val="28"/>
          <w:szCs w:val="28"/>
          <w:rtl/>
          <w:lang w:bidi="fa-IR"/>
        </w:rPr>
        <w:t xml:space="preserve">کمک کرده است </w:t>
      </w:r>
      <w:r w:rsidR="002979F3" w:rsidRPr="00B26EE8">
        <w:rPr>
          <w:rFonts w:cs="B Nazanin" w:hint="cs"/>
          <w:sz w:val="28"/>
          <w:szCs w:val="28"/>
          <w:rtl/>
          <w:lang w:bidi="fa-IR"/>
        </w:rPr>
        <w:t>در قسمت مراجع آورده شده است.</w:t>
      </w:r>
    </w:p>
    <w:p w14:paraId="5107064F" w14:textId="77777777" w:rsidR="009F4AF9" w:rsidRPr="00B26EE8" w:rsidRDefault="009F4AF9" w:rsidP="009F4AF9">
      <w:pPr>
        <w:bidi/>
        <w:rPr>
          <w:rFonts w:cs="B Nazanin"/>
          <w:sz w:val="28"/>
          <w:szCs w:val="28"/>
          <w:rtl/>
          <w:lang w:bidi="fa-IR"/>
        </w:rPr>
      </w:pPr>
      <w:r w:rsidRPr="00B26EE8">
        <w:rPr>
          <w:rFonts w:cs="B Nazanin" w:hint="cs"/>
          <w:sz w:val="28"/>
          <w:szCs w:val="28"/>
          <w:rtl/>
          <w:lang w:bidi="fa-IR"/>
        </w:rPr>
        <w:t xml:space="preserve">پس از دانستن این نشانه ها ، ویژگی هایی که </w:t>
      </w:r>
      <w:r w:rsidR="00D675E0" w:rsidRPr="00B26EE8">
        <w:rPr>
          <w:rFonts w:cs="B Nazanin" w:hint="cs"/>
          <w:sz w:val="28"/>
          <w:szCs w:val="28"/>
          <w:rtl/>
          <w:lang w:bidi="fa-IR"/>
        </w:rPr>
        <w:t xml:space="preserve">به نظر به طور قابل توجهی بر سرطان ریه تاثیر میگذارد را از </w:t>
      </w:r>
      <w:r w:rsidR="00D675E0" w:rsidRPr="00B26EE8">
        <w:rPr>
          <w:rFonts w:cs="B Nazanin"/>
          <w:sz w:val="28"/>
          <w:szCs w:val="28"/>
          <w:lang w:bidi="fa-IR"/>
        </w:rPr>
        <w:t>Dataset</w:t>
      </w:r>
      <w:r w:rsidR="00D675E0" w:rsidRPr="00B26EE8">
        <w:rPr>
          <w:rFonts w:cs="B Nazanin" w:hint="cs"/>
          <w:sz w:val="28"/>
          <w:szCs w:val="28"/>
          <w:rtl/>
          <w:lang w:bidi="fa-IR"/>
        </w:rPr>
        <w:t xml:space="preserve"> در دست داشته انتخاب کردیم.</w:t>
      </w:r>
    </w:p>
    <w:p w14:paraId="1589E031" w14:textId="77777777" w:rsidR="00160A1E" w:rsidRPr="00B26EE8" w:rsidRDefault="00640B19" w:rsidP="00783C34">
      <w:pPr>
        <w:bidi/>
        <w:rPr>
          <w:rFonts w:cs="B Nazanin"/>
          <w:sz w:val="28"/>
          <w:szCs w:val="28"/>
          <w:rtl/>
          <w:lang w:bidi="fa-IR"/>
        </w:rPr>
      </w:pPr>
      <w:r w:rsidRPr="00B26EE8">
        <w:rPr>
          <w:rFonts w:cs="B Nazanin" w:hint="cs"/>
          <w:sz w:val="28"/>
          <w:szCs w:val="28"/>
          <w:rtl/>
          <w:lang w:bidi="fa-IR"/>
        </w:rPr>
        <w:t>ما در این تحقیق از الگوریتم های</w:t>
      </w:r>
      <w:r w:rsidRPr="00B26EE8">
        <w:rPr>
          <w:rFonts w:cs="B Nazanin"/>
          <w:sz w:val="28"/>
          <w:szCs w:val="28"/>
          <w:lang w:bidi="fa-IR"/>
        </w:rPr>
        <w:t xml:space="preserve">Decision Trees </w:t>
      </w:r>
      <w:r w:rsidRPr="00B26EE8">
        <w:rPr>
          <w:rFonts w:cs="B Nazanin" w:hint="cs"/>
          <w:sz w:val="28"/>
          <w:szCs w:val="28"/>
          <w:rtl/>
          <w:lang w:bidi="fa-IR"/>
        </w:rPr>
        <w:t xml:space="preserve"> و </w:t>
      </w:r>
      <w:r w:rsidRPr="00B26EE8">
        <w:rPr>
          <w:rFonts w:cs="B Nazanin"/>
          <w:sz w:val="28"/>
          <w:szCs w:val="28"/>
          <w:lang w:bidi="fa-IR"/>
        </w:rPr>
        <w:t>Random Forest</w:t>
      </w:r>
      <w:r w:rsidRPr="00B26EE8">
        <w:rPr>
          <w:rFonts w:cs="B Nazanin" w:hint="cs"/>
          <w:sz w:val="28"/>
          <w:szCs w:val="28"/>
          <w:rtl/>
          <w:lang w:bidi="fa-IR"/>
        </w:rPr>
        <w:t xml:space="preserve"> برای </w:t>
      </w:r>
      <w:r w:rsidRPr="00B26EE8">
        <w:rPr>
          <w:rFonts w:cs="B Nazanin"/>
          <w:sz w:val="28"/>
          <w:szCs w:val="28"/>
          <w:lang w:bidi="fa-IR"/>
        </w:rPr>
        <w:t>modelling</w:t>
      </w:r>
      <w:r w:rsidRPr="00B26EE8">
        <w:rPr>
          <w:rFonts w:cs="B Nazanin" w:hint="cs"/>
          <w:sz w:val="28"/>
          <w:szCs w:val="28"/>
          <w:rtl/>
          <w:lang w:bidi="fa-IR"/>
        </w:rPr>
        <w:t xml:space="preserve"> روش خود استفاده کردیم. همچنین از الگوریتم ژنتیک برای بهینه سازی در روش خود </w:t>
      </w:r>
      <w:r w:rsidR="00783C34" w:rsidRPr="00B26EE8">
        <w:rPr>
          <w:rFonts w:cs="B Nazanin" w:hint="cs"/>
          <w:sz w:val="28"/>
          <w:szCs w:val="28"/>
          <w:rtl/>
          <w:lang w:bidi="fa-IR"/>
        </w:rPr>
        <w:t>بهره بردیم</w:t>
      </w:r>
      <w:r w:rsidRPr="00B26EE8">
        <w:rPr>
          <w:rFonts w:cs="B Nazanin" w:hint="cs"/>
          <w:sz w:val="28"/>
          <w:szCs w:val="28"/>
          <w:rtl/>
          <w:lang w:bidi="fa-IR"/>
        </w:rPr>
        <w:t xml:space="preserve"> </w:t>
      </w:r>
      <w:r w:rsidR="00783C34" w:rsidRPr="00B26EE8">
        <w:rPr>
          <w:rFonts w:cs="B Nazanin" w:hint="cs"/>
          <w:sz w:val="28"/>
          <w:szCs w:val="28"/>
          <w:rtl/>
          <w:lang w:bidi="fa-IR"/>
        </w:rPr>
        <w:t>.</w:t>
      </w:r>
      <w:r w:rsidR="0055515F" w:rsidRPr="00B26EE8">
        <w:rPr>
          <w:rFonts w:cs="B Nazanin" w:hint="cs"/>
          <w:sz w:val="28"/>
          <w:szCs w:val="28"/>
          <w:rtl/>
          <w:lang w:bidi="fa-IR"/>
        </w:rPr>
        <w:t xml:space="preserve"> منابعی که به ما در </w:t>
      </w:r>
      <w:r w:rsidR="00160A1E" w:rsidRPr="00B26EE8">
        <w:rPr>
          <w:rFonts w:cs="B Nazanin" w:hint="cs"/>
          <w:sz w:val="28"/>
          <w:szCs w:val="28"/>
          <w:rtl/>
          <w:lang w:bidi="fa-IR"/>
        </w:rPr>
        <w:t>زمینه ی</w:t>
      </w:r>
      <w:r w:rsidR="00160A1E" w:rsidRPr="00B26EE8">
        <w:rPr>
          <w:rFonts w:cs="B Nazanin"/>
          <w:sz w:val="28"/>
          <w:szCs w:val="28"/>
          <w:lang w:bidi="fa-IR"/>
        </w:rPr>
        <w:t xml:space="preserve">Decision Trees </w:t>
      </w:r>
      <w:r w:rsidR="00160A1E" w:rsidRPr="00B26EE8">
        <w:rPr>
          <w:rFonts w:cs="B Nazanin" w:hint="cs"/>
          <w:sz w:val="28"/>
          <w:szCs w:val="28"/>
          <w:rtl/>
          <w:lang w:bidi="fa-IR"/>
        </w:rPr>
        <w:t xml:space="preserve"> و </w:t>
      </w:r>
      <w:r w:rsidR="00160A1E" w:rsidRPr="00B26EE8">
        <w:rPr>
          <w:rFonts w:cs="B Nazanin"/>
          <w:sz w:val="28"/>
          <w:szCs w:val="28"/>
          <w:lang w:bidi="fa-IR"/>
        </w:rPr>
        <w:t>Random Forest</w:t>
      </w:r>
      <w:r w:rsidR="00160A1E" w:rsidRPr="00B26EE8">
        <w:rPr>
          <w:rFonts w:cs="B Nazanin" w:hint="cs"/>
          <w:sz w:val="28"/>
          <w:szCs w:val="28"/>
          <w:rtl/>
          <w:lang w:bidi="fa-IR"/>
        </w:rPr>
        <w:t xml:space="preserve"> </w:t>
      </w:r>
      <w:r w:rsidR="0055515F" w:rsidRPr="00B26EE8">
        <w:rPr>
          <w:rFonts w:cs="B Nazanin" w:hint="cs"/>
          <w:sz w:val="28"/>
          <w:szCs w:val="28"/>
          <w:rtl/>
          <w:lang w:bidi="fa-IR"/>
        </w:rPr>
        <w:t xml:space="preserve">کمک کردند </w:t>
      </w:r>
      <w:r w:rsidR="00160A1E" w:rsidRPr="00B26EE8">
        <w:rPr>
          <w:rFonts w:cs="B Nazanin" w:hint="cs"/>
          <w:sz w:val="28"/>
          <w:szCs w:val="28"/>
          <w:rtl/>
          <w:lang w:bidi="fa-IR"/>
        </w:rPr>
        <w:t>شامل موارد ذیل میباشد :</w:t>
      </w:r>
    </w:p>
    <w:p w14:paraId="656A62F5" w14:textId="77777777" w:rsidR="00385A37" w:rsidRPr="00783C34" w:rsidRDefault="00783C34" w:rsidP="00783C34">
      <w:pPr>
        <w:pStyle w:val="ListParagraph"/>
        <w:numPr>
          <w:ilvl w:val="0"/>
          <w:numId w:val="3"/>
        </w:numPr>
        <w:rPr>
          <w:rFonts w:cs="B Nazanin"/>
          <w:sz w:val="20"/>
          <w:szCs w:val="20"/>
          <w:lang w:bidi="fa-IR"/>
        </w:rPr>
      </w:pPr>
      <w:r w:rsidRPr="00783C34">
        <w:rPr>
          <w:rFonts w:cs="B Nazanin"/>
          <w:sz w:val="20"/>
          <w:szCs w:val="20"/>
          <w:lang w:bidi="fa-IR"/>
        </w:rPr>
        <w:t>Decision trees: from efficient prediction to responsible AI</w:t>
      </w:r>
      <w:r>
        <w:rPr>
          <w:rFonts w:cs="B Nazanin" w:hint="cs"/>
          <w:sz w:val="20"/>
          <w:szCs w:val="20"/>
          <w:rtl/>
          <w:lang w:bidi="fa-IR"/>
        </w:rPr>
        <w:t xml:space="preserve"> </w:t>
      </w:r>
      <w:r>
        <w:rPr>
          <w:rFonts w:cs="B Nazanin"/>
          <w:sz w:val="20"/>
          <w:szCs w:val="20"/>
          <w:lang w:bidi="fa-IR"/>
        </w:rPr>
        <w:t xml:space="preserve"> : </w:t>
      </w:r>
      <w:r w:rsidRPr="00783C34">
        <w:rPr>
          <w:sz w:val="20"/>
          <w:szCs w:val="20"/>
        </w:rPr>
        <w:t>Hendrik Blockeel &amp; Laurens Devos</w:t>
      </w:r>
    </w:p>
    <w:p w14:paraId="3D6342D2" w14:textId="77777777" w:rsidR="00783C34" w:rsidRPr="00783C34" w:rsidRDefault="00683FDE" w:rsidP="00683FDE">
      <w:pPr>
        <w:pStyle w:val="ListParagraph"/>
        <w:numPr>
          <w:ilvl w:val="0"/>
          <w:numId w:val="3"/>
        </w:numPr>
        <w:rPr>
          <w:rFonts w:cs="B Nazanin"/>
          <w:sz w:val="20"/>
          <w:szCs w:val="20"/>
          <w:rtl/>
          <w:lang w:bidi="fa-IR"/>
        </w:rPr>
      </w:pPr>
      <w:r w:rsidRPr="00683FDE">
        <w:rPr>
          <w:rFonts w:cs="B Nazanin"/>
          <w:sz w:val="20"/>
          <w:szCs w:val="20"/>
          <w:lang w:bidi="fa-IR"/>
        </w:rPr>
        <w:t>https://betterda</w:t>
      </w:r>
      <w:r w:rsidR="00F65F67">
        <w:rPr>
          <w:rFonts w:cs="B Nazanin"/>
          <w:sz w:val="20"/>
          <w:szCs w:val="20"/>
          <w:lang w:bidi="fa-IR"/>
        </w:rPr>
        <w:t>tascience.com/mml-random-forest</w:t>
      </w:r>
    </w:p>
    <w:p w14:paraId="240748C2" w14:textId="77777777" w:rsidR="00C31181" w:rsidRDefault="00C31181" w:rsidP="00ED361E">
      <w:pPr>
        <w:bidi/>
        <w:rPr>
          <w:rFonts w:cs="B Nazanin"/>
          <w:sz w:val="28"/>
          <w:szCs w:val="28"/>
          <w:rtl/>
          <w:lang w:bidi="fa-IR"/>
        </w:rPr>
      </w:pPr>
    </w:p>
    <w:p w14:paraId="467F057B" w14:textId="77777777" w:rsidR="00385A37" w:rsidRPr="00B26EE8" w:rsidRDefault="00ED361E" w:rsidP="00C31181">
      <w:pPr>
        <w:bidi/>
        <w:rPr>
          <w:rFonts w:cs="B Nazanin"/>
          <w:sz w:val="28"/>
          <w:szCs w:val="28"/>
          <w:rtl/>
          <w:lang w:bidi="fa-IR"/>
        </w:rPr>
      </w:pPr>
      <w:r w:rsidRPr="00B26EE8">
        <w:rPr>
          <w:rFonts w:cs="B Nazanin" w:hint="cs"/>
          <w:sz w:val="28"/>
          <w:szCs w:val="28"/>
          <w:rtl/>
          <w:lang w:bidi="fa-IR"/>
        </w:rPr>
        <w:t xml:space="preserve">ابتدا با استفاده از </w:t>
      </w:r>
      <w:r w:rsidRPr="00B26EE8">
        <w:rPr>
          <w:rFonts w:cs="B Nazanin"/>
          <w:sz w:val="28"/>
          <w:szCs w:val="28"/>
          <w:lang w:bidi="fa-IR"/>
        </w:rPr>
        <w:t>Decision Trees</w:t>
      </w:r>
      <w:r w:rsidRPr="00B26EE8">
        <w:rPr>
          <w:rFonts w:cs="B Nazanin" w:hint="cs"/>
          <w:sz w:val="28"/>
          <w:szCs w:val="28"/>
          <w:rtl/>
          <w:lang w:bidi="fa-IR"/>
        </w:rPr>
        <w:t xml:space="preserve"> ، مدل سازی و یادگیری داده های موجود در دیتاست را انجام داده و خطای این روش را بدست آوردیم. پس از این کار به سراغ روش </w:t>
      </w:r>
      <w:r w:rsidRPr="00B26EE8">
        <w:rPr>
          <w:rFonts w:cs="B Nazanin"/>
          <w:sz w:val="28"/>
          <w:szCs w:val="28"/>
          <w:lang w:bidi="fa-IR"/>
        </w:rPr>
        <w:t>Random Forest</w:t>
      </w:r>
      <w:r w:rsidRPr="00B26EE8">
        <w:rPr>
          <w:rFonts w:cs="B Nazanin" w:hint="cs"/>
          <w:sz w:val="28"/>
          <w:szCs w:val="28"/>
          <w:rtl/>
          <w:lang w:bidi="fa-IR"/>
        </w:rPr>
        <w:t xml:space="preserve"> رفته </w:t>
      </w:r>
      <w:r w:rsidR="00DD3C3A" w:rsidRPr="00B26EE8">
        <w:rPr>
          <w:rFonts w:cs="B Nazanin" w:hint="cs"/>
          <w:sz w:val="28"/>
          <w:szCs w:val="28"/>
          <w:rtl/>
          <w:lang w:bidi="fa-IR"/>
        </w:rPr>
        <w:t xml:space="preserve">و </w:t>
      </w:r>
      <w:r w:rsidR="00F95084" w:rsidRPr="00B26EE8">
        <w:rPr>
          <w:rFonts w:cs="B Nazanin" w:hint="cs"/>
          <w:sz w:val="28"/>
          <w:szCs w:val="28"/>
          <w:rtl/>
          <w:lang w:bidi="fa-IR"/>
        </w:rPr>
        <w:t xml:space="preserve">با </w:t>
      </w:r>
      <w:r w:rsidR="00F95084" w:rsidRPr="00B26EE8">
        <w:rPr>
          <w:rFonts w:cs="B Nazanin"/>
          <w:sz w:val="28"/>
          <w:szCs w:val="28"/>
          <w:lang w:bidi="fa-IR"/>
        </w:rPr>
        <w:t>accuracy</w:t>
      </w:r>
      <w:r w:rsidR="00F95084" w:rsidRPr="00B26EE8">
        <w:rPr>
          <w:rFonts w:cs="B Nazanin" w:hint="cs"/>
          <w:sz w:val="28"/>
          <w:szCs w:val="28"/>
          <w:rtl/>
          <w:lang w:bidi="fa-IR"/>
        </w:rPr>
        <w:t xml:space="preserve"> بیشتر مسئله سرطان ریه را تحلیل کردیم. پس از آنکه خطای کمتر روش </w:t>
      </w:r>
      <w:r w:rsidR="00F95084" w:rsidRPr="00B26EE8">
        <w:rPr>
          <w:rFonts w:cs="B Nazanin"/>
          <w:sz w:val="28"/>
          <w:szCs w:val="28"/>
          <w:lang w:bidi="fa-IR"/>
        </w:rPr>
        <w:t>Random Forest</w:t>
      </w:r>
      <w:r w:rsidR="00F95084" w:rsidRPr="00B26EE8">
        <w:rPr>
          <w:rFonts w:cs="B Nazanin" w:hint="cs"/>
          <w:sz w:val="28"/>
          <w:szCs w:val="28"/>
          <w:rtl/>
          <w:lang w:bidi="fa-IR"/>
        </w:rPr>
        <w:t xml:space="preserve"> بر ما آشکار شد ، با کمک الگوریتم ژنتیک برخی از پارامترهای مورد نیاز خود در این روش را بهینه کردیم.</w:t>
      </w:r>
    </w:p>
    <w:p w14:paraId="120212B5" w14:textId="77777777" w:rsidR="00385A37" w:rsidRPr="00B26EE8" w:rsidRDefault="000A7816" w:rsidP="00754D62">
      <w:pPr>
        <w:bidi/>
        <w:rPr>
          <w:rFonts w:cs="B Nazanin"/>
          <w:sz w:val="28"/>
          <w:szCs w:val="28"/>
          <w:rtl/>
          <w:lang w:bidi="fa-IR"/>
        </w:rPr>
      </w:pPr>
      <w:r w:rsidRPr="00B26EE8">
        <w:rPr>
          <w:rFonts w:cs="B Nazanin" w:hint="cs"/>
          <w:sz w:val="28"/>
          <w:szCs w:val="28"/>
          <w:rtl/>
          <w:lang w:bidi="fa-IR"/>
        </w:rPr>
        <w:t xml:space="preserve">در واقع چالش ما </w:t>
      </w:r>
      <w:r w:rsidR="00754D62" w:rsidRPr="00B26EE8">
        <w:rPr>
          <w:rFonts w:cs="B Nazanin" w:hint="cs"/>
          <w:sz w:val="28"/>
          <w:szCs w:val="28"/>
          <w:rtl/>
          <w:lang w:bidi="fa-IR"/>
        </w:rPr>
        <w:t>توجه به عوامل و</w:t>
      </w:r>
      <w:r w:rsidRPr="00B26EE8">
        <w:rPr>
          <w:rFonts w:cs="B Nazanin" w:hint="cs"/>
          <w:sz w:val="28"/>
          <w:szCs w:val="28"/>
          <w:rtl/>
          <w:lang w:bidi="fa-IR"/>
        </w:rPr>
        <w:t xml:space="preserve"> نشانه های سرطان ریه </w:t>
      </w:r>
      <w:r w:rsidR="00754D62" w:rsidRPr="00B26EE8">
        <w:rPr>
          <w:rFonts w:cs="B Nazanin" w:hint="cs"/>
          <w:sz w:val="28"/>
          <w:szCs w:val="28"/>
          <w:rtl/>
          <w:lang w:bidi="fa-IR"/>
        </w:rPr>
        <w:t xml:space="preserve">ی </w:t>
      </w:r>
      <w:r w:rsidR="006E1C68" w:rsidRPr="00B26EE8">
        <w:rPr>
          <w:rFonts w:cs="B Nazanin" w:hint="cs"/>
          <w:sz w:val="28"/>
          <w:szCs w:val="28"/>
          <w:rtl/>
          <w:lang w:bidi="fa-IR"/>
        </w:rPr>
        <w:t>افراد مختلفِ</w:t>
      </w:r>
      <w:r w:rsidR="00754D62" w:rsidRPr="00B26EE8">
        <w:rPr>
          <w:rFonts w:cs="B Nazanin" w:hint="cs"/>
          <w:sz w:val="28"/>
          <w:szCs w:val="28"/>
          <w:rtl/>
          <w:lang w:bidi="fa-IR"/>
        </w:rPr>
        <w:t xml:space="preserve"> </w:t>
      </w:r>
      <w:r w:rsidR="006E1C68" w:rsidRPr="00B26EE8">
        <w:rPr>
          <w:rFonts w:cs="B Nazanin"/>
          <w:sz w:val="28"/>
          <w:szCs w:val="28"/>
          <w:lang w:bidi="fa-IR"/>
        </w:rPr>
        <w:t>dataset</w:t>
      </w:r>
      <w:r w:rsidR="006E1C68" w:rsidRPr="00B26EE8">
        <w:rPr>
          <w:rFonts w:cs="B Nazanin" w:hint="cs"/>
          <w:sz w:val="28"/>
          <w:szCs w:val="28"/>
          <w:rtl/>
          <w:lang w:bidi="fa-IR"/>
        </w:rPr>
        <w:t xml:space="preserve"> </w:t>
      </w:r>
      <w:r w:rsidR="00754D62" w:rsidRPr="00B26EE8">
        <w:rPr>
          <w:rFonts w:cs="B Nazanin" w:hint="cs"/>
          <w:sz w:val="28"/>
          <w:szCs w:val="28"/>
          <w:rtl/>
          <w:lang w:bidi="fa-IR"/>
        </w:rPr>
        <w:t xml:space="preserve">و یادگیری این داده ها و </w:t>
      </w:r>
      <w:r w:rsidR="006E1C68" w:rsidRPr="00B26EE8">
        <w:rPr>
          <w:rFonts w:cs="B Nazanin" w:hint="cs"/>
          <w:sz w:val="28"/>
          <w:szCs w:val="28"/>
          <w:rtl/>
          <w:lang w:bidi="fa-IR"/>
        </w:rPr>
        <w:t>سپس استفاده از مدل یادگیری خود برای داده ها و بدست آوردن خطای روش خود</w:t>
      </w:r>
      <w:r w:rsidR="00CD4A3D" w:rsidRPr="00B26EE8">
        <w:rPr>
          <w:rFonts w:cs="B Nazanin" w:hint="cs"/>
          <w:sz w:val="28"/>
          <w:szCs w:val="28"/>
          <w:rtl/>
          <w:lang w:bidi="fa-IR"/>
        </w:rPr>
        <w:t xml:space="preserve"> میباشد.</w:t>
      </w:r>
    </w:p>
    <w:p w14:paraId="7494671E" w14:textId="77777777" w:rsidR="00385A37" w:rsidRPr="00B26EE8" w:rsidRDefault="00754D62" w:rsidP="00754D62">
      <w:pPr>
        <w:bidi/>
        <w:rPr>
          <w:rFonts w:cs="B Nazanin"/>
          <w:sz w:val="28"/>
          <w:szCs w:val="28"/>
          <w:rtl/>
          <w:lang w:bidi="fa-IR"/>
        </w:rPr>
      </w:pPr>
      <w:r w:rsidRPr="00B26EE8">
        <w:rPr>
          <w:rFonts w:cs="B Nazanin" w:hint="cs"/>
          <w:sz w:val="28"/>
          <w:szCs w:val="28"/>
          <w:rtl/>
          <w:lang w:bidi="fa-IR"/>
        </w:rPr>
        <w:t xml:space="preserve">یکی از مشکلات ما در روش </w:t>
      </w:r>
      <w:r w:rsidRPr="00B26EE8">
        <w:rPr>
          <w:rFonts w:cs="B Nazanin"/>
          <w:sz w:val="28"/>
          <w:szCs w:val="28"/>
          <w:lang w:bidi="fa-IR"/>
        </w:rPr>
        <w:t>Random Forest</w:t>
      </w:r>
      <w:r w:rsidRPr="00B26EE8">
        <w:rPr>
          <w:rFonts w:cs="B Nazanin" w:hint="cs"/>
          <w:sz w:val="28"/>
          <w:szCs w:val="28"/>
          <w:rtl/>
          <w:lang w:bidi="fa-IR"/>
        </w:rPr>
        <w:t xml:space="preserve"> بیش برازش یا </w:t>
      </w:r>
      <w:r w:rsidRPr="00B26EE8">
        <w:rPr>
          <w:rFonts w:cs="B Nazanin"/>
          <w:sz w:val="28"/>
          <w:szCs w:val="28"/>
          <w:lang w:bidi="fa-IR"/>
        </w:rPr>
        <w:t>overfitting</w:t>
      </w:r>
      <w:r w:rsidRPr="00B26EE8">
        <w:rPr>
          <w:rFonts w:cs="B Nazanin" w:hint="cs"/>
          <w:sz w:val="28"/>
          <w:szCs w:val="28"/>
          <w:rtl/>
          <w:lang w:bidi="fa-IR"/>
        </w:rPr>
        <w:t xml:space="preserve"> است که ما با استفاده از الگوریتم ژنتیک تا حدی سعی کردیم این مشکل را به حداقل برسانیم.</w:t>
      </w:r>
    </w:p>
    <w:p w14:paraId="7C44E108" w14:textId="77777777" w:rsidR="00385A37" w:rsidRDefault="00385A37" w:rsidP="00385A37">
      <w:pPr>
        <w:bidi/>
        <w:rPr>
          <w:rFonts w:cs="B Nazanin"/>
          <w:sz w:val="36"/>
          <w:szCs w:val="36"/>
          <w:rtl/>
          <w:lang w:bidi="fa-IR"/>
        </w:rPr>
      </w:pPr>
    </w:p>
    <w:p w14:paraId="7979E8EA" w14:textId="77777777" w:rsidR="00385A37" w:rsidRDefault="00385A37" w:rsidP="00385A37">
      <w:pPr>
        <w:bidi/>
        <w:rPr>
          <w:rFonts w:cs="B Nazanin"/>
          <w:sz w:val="36"/>
          <w:szCs w:val="36"/>
          <w:rtl/>
          <w:lang w:bidi="fa-IR"/>
        </w:rPr>
      </w:pPr>
    </w:p>
    <w:p w14:paraId="54E94055" w14:textId="77777777" w:rsidR="00385A37" w:rsidRDefault="00385A37" w:rsidP="00385A37">
      <w:pPr>
        <w:bidi/>
        <w:rPr>
          <w:rFonts w:cs="B Nazanin"/>
          <w:sz w:val="36"/>
          <w:szCs w:val="36"/>
          <w:rtl/>
          <w:lang w:bidi="fa-IR"/>
        </w:rPr>
      </w:pPr>
    </w:p>
    <w:p w14:paraId="1355E94E" w14:textId="77777777" w:rsidR="00385A37" w:rsidRDefault="00385A37" w:rsidP="00385A37">
      <w:pPr>
        <w:bidi/>
        <w:rPr>
          <w:rFonts w:cs="B Nazanin"/>
          <w:sz w:val="36"/>
          <w:szCs w:val="36"/>
          <w:lang w:bidi="fa-IR"/>
        </w:rPr>
      </w:pPr>
      <w:r>
        <w:rPr>
          <w:rFonts w:cs="B Nazanin" w:hint="cs"/>
          <w:sz w:val="36"/>
          <w:szCs w:val="36"/>
          <w:rtl/>
          <w:lang w:bidi="fa-IR"/>
        </w:rPr>
        <w:t>مقدمه :</w:t>
      </w:r>
    </w:p>
    <w:p w14:paraId="61E40271" w14:textId="77777777" w:rsidR="0055515F" w:rsidRPr="00C34D23" w:rsidRDefault="00385A37" w:rsidP="00C34D23">
      <w:pPr>
        <w:bidi/>
        <w:rPr>
          <w:rFonts w:cs="B Nazanin"/>
          <w:sz w:val="28"/>
          <w:szCs w:val="28"/>
          <w:rtl/>
          <w:lang w:bidi="fa-IR"/>
        </w:rPr>
      </w:pPr>
      <w:r w:rsidRPr="00670B77">
        <w:rPr>
          <w:rFonts w:cs="B Nazanin"/>
          <w:sz w:val="28"/>
          <w:szCs w:val="28"/>
          <w:rtl/>
        </w:rPr>
        <w:t xml:space="preserve">سرطان ریه یک بیماری است که در آن سلول‌های سرطانی در بافت ریه شروع به رشد بی‌رویه می‌کنند و توانایی تنفس فرد را کاهش می‌دهند. این بیماری علت اصلی مرگ و میر ناشی از سرطان در زنان و مردان است و درمان قطعی ندارد. سرطان ریه به دو نوع اصلی تقسیم می‌شود: سرطان ریه سلول کوچک و سرطان ریه سلول غیر کوچک. سرطان ریه سلول غیر کوچک شایع‌ترین نوع سرطان ریه است و خود به چند زیرنوع مانند آدنوکارسینوم، سرطان سلول سنگفرشی و کارسینوم سلول بزرگ تقسیم می‌شود. سرطان ریه سلول کوچک نوعی سرطان سریع‌الانتشار و صعب‌العلاج است که معمولا در افراد </w:t>
      </w:r>
      <w:r w:rsidRPr="00670B77">
        <w:rPr>
          <w:rFonts w:cs="B Nazanin"/>
          <w:sz w:val="28"/>
          <w:szCs w:val="28"/>
          <w:rtl/>
        </w:rPr>
        <w:lastRenderedPageBreak/>
        <w:t xml:space="preserve">سیگاری دیده می‌شود. علت اصلی سرطان ریه مصرف دخانیات است، اما عوامل دیگری مانند قرار گرفتن در معرض دود سیگار، آلودگی هوا، تابش یونیزان، آسبست و برخی عوامل ژنتیکی نیز می‌توانند خطر ابتلا به این بیماری را افزایش دهند. علائم سرطان ریه ممکن است در مراحل اولیه ظاهر نشوند یا با علائم بیماری‌های ریوی دیگر اشتباه گرفته شوند. برخی از علائم شایع سرطان ریه عبارتند از: سرفه مداوم یا تغییر در سرفه معمول، خون‌ریزی از ریه، درد قفسه سینه، تنگی نفس، خستگی، از دست دادن وزن، تب و عفونت‌های مکرر. تشخیص سرطان ریه با استفاده از روش‌های مختلفی مانند آزمایش‌های تصویربرداری، آزمایش‌های آزمایشگاهی، بیوپسی و غربالگری انجام می‌شود. مرحله‌بندی سرطان ریه بر اساس اندازه و محل تومور و گسترش آن به بافت‌های اطراف و نواحی دوردست تعیین می‌شود. درمان سرطان ریه بستگی به نوع، مرحله و وضعیت سلامتی بیمار دارد. روش‌های مختلف درمان سرطان ریه شامل جراحی، شیمی درمانی، پرتودرمانی، درمان‌های هدفمند و ایمونوتراپی هستند. طول عمر بیماران سرطان ریه به عوامل مختلفی مانند نوع، مرحله، درمان و واکنش بدن بیمار بستگی دارد. به طور کلی، بیماران سرطان ریه سلول کوچک شانس کمتری برای زنده ماندن دارند. </w:t>
      </w:r>
    </w:p>
    <w:p w14:paraId="033E903B" w14:textId="77777777" w:rsidR="0055515F" w:rsidRPr="00086F6C" w:rsidRDefault="006A01B5" w:rsidP="00C34D23">
      <w:pPr>
        <w:bidi/>
        <w:rPr>
          <w:rFonts w:cs="B Nazanin"/>
          <w:sz w:val="28"/>
          <w:szCs w:val="28"/>
          <w:rtl/>
          <w:lang w:bidi="fa-IR"/>
        </w:rPr>
      </w:pPr>
      <w:r w:rsidRPr="00086F6C">
        <w:rPr>
          <w:rFonts w:cs="B Nazanin"/>
          <w:sz w:val="28"/>
          <w:szCs w:val="28"/>
          <w:lang w:bidi="fa-IR"/>
        </w:rPr>
        <w:t>Decision Trees</w:t>
      </w:r>
      <w:r w:rsidR="00907B72" w:rsidRPr="00086F6C">
        <w:rPr>
          <w:rFonts w:cs="B Nazanin" w:hint="cs"/>
          <w:sz w:val="28"/>
          <w:szCs w:val="28"/>
          <w:rtl/>
          <w:lang w:bidi="fa-IR"/>
        </w:rPr>
        <w:t xml:space="preserve"> </w:t>
      </w:r>
      <w:r w:rsidRPr="00086F6C">
        <w:rPr>
          <w:rFonts w:cs="B Nazanin"/>
          <w:sz w:val="28"/>
          <w:szCs w:val="28"/>
          <w:rtl/>
        </w:rPr>
        <w:t>یا درخت‌های تصمیم، مدل‌های یادگیری ماشین هستند که برای حل مسائل طبقه‌بندی و رگرسیون استفاده می‌شوند. این مدل‌ها به صورت ساختارهای شاخه‌دار نمایش داده می‌شوند که در آن هر گره داخلی یک سوال منطقی و هر گره برگ یک پاسخ است. این مدل‌ها با پیمایش از ریشه تا برگ، می‌توانند پیش‌بینی‌هایی بر اساس داده‌های ورودی ارائه دهند. این مدل‌ها دارای مزایایی مانند سادگی، قابل فهم بودن، تطبیق‌پذیری و کارایی هستند. اما همچنین دارای معایبی مانند بی‌ثباتی، بیش‌برازش، حساسیت به نویز و محدودیت در پردازش داده‌های پیوسته هستند</w:t>
      </w:r>
      <w:r w:rsidRPr="00086F6C">
        <w:rPr>
          <w:rFonts w:cs="B Nazanin"/>
          <w:sz w:val="28"/>
          <w:szCs w:val="28"/>
          <w:lang w:bidi="fa-IR"/>
        </w:rPr>
        <w:t>.</w:t>
      </w:r>
    </w:p>
    <w:p w14:paraId="122FDF7C" w14:textId="77777777" w:rsidR="0055515F" w:rsidRPr="00086F6C" w:rsidRDefault="00FE5419" w:rsidP="00FE5419">
      <w:pPr>
        <w:bidi/>
        <w:rPr>
          <w:rFonts w:cs="B Nazanin"/>
          <w:sz w:val="28"/>
          <w:szCs w:val="28"/>
          <w:rtl/>
          <w:lang w:bidi="fa-IR"/>
        </w:rPr>
      </w:pPr>
      <w:r w:rsidRPr="00086F6C">
        <w:rPr>
          <w:rFonts w:cs="B Nazanin"/>
          <w:sz w:val="28"/>
          <w:szCs w:val="28"/>
          <w:rtl/>
        </w:rPr>
        <w:t>چندین الگوریتم برای ساخت درخت تصمیم وجود دارد که از معیارهای مختلفی برای انتخاب بهترین ویژگی در هر گره استفاده می کنند. برخی از این الگوریتم ها عبارتند از</w:t>
      </w:r>
      <w:r w:rsidRPr="00086F6C">
        <w:rPr>
          <w:rFonts w:cs="B Nazanin"/>
          <w:sz w:val="28"/>
          <w:szCs w:val="28"/>
          <w:lang w:bidi="fa-IR"/>
        </w:rPr>
        <w:t xml:space="preserve"> ID3, C4.5, CHAID, CART </w:t>
      </w:r>
      <w:r w:rsidRPr="00086F6C">
        <w:rPr>
          <w:rFonts w:cs="B Nazanin"/>
          <w:sz w:val="28"/>
          <w:szCs w:val="28"/>
          <w:rtl/>
        </w:rPr>
        <w:t>و</w:t>
      </w:r>
      <w:r w:rsidRPr="00086F6C">
        <w:rPr>
          <w:rFonts w:cs="B Nazanin"/>
          <w:sz w:val="28"/>
          <w:szCs w:val="28"/>
          <w:lang w:bidi="fa-IR"/>
        </w:rPr>
        <w:t xml:space="preserve"> …</w:t>
      </w:r>
    </w:p>
    <w:p w14:paraId="519D466E" w14:textId="77777777" w:rsidR="00E66A04" w:rsidRPr="00086F6C" w:rsidRDefault="00E66A04" w:rsidP="00E66A04">
      <w:pPr>
        <w:bidi/>
        <w:rPr>
          <w:rFonts w:cs="B Nazanin"/>
          <w:sz w:val="28"/>
          <w:szCs w:val="28"/>
          <w:rtl/>
          <w:lang w:bidi="fa-IR"/>
        </w:rPr>
      </w:pPr>
    </w:p>
    <w:p w14:paraId="19A3C527" w14:textId="77777777" w:rsidR="004D0BD2" w:rsidRPr="00086F6C" w:rsidRDefault="004D0BD2" w:rsidP="00956866">
      <w:pPr>
        <w:bidi/>
        <w:rPr>
          <w:rFonts w:cs="B Nazanin"/>
          <w:sz w:val="28"/>
          <w:szCs w:val="28"/>
          <w:rtl/>
        </w:rPr>
      </w:pPr>
      <w:r w:rsidRPr="00086F6C">
        <w:rPr>
          <w:rFonts w:cs="B Nazanin"/>
          <w:sz w:val="28"/>
          <w:szCs w:val="28"/>
          <w:lang w:bidi="fa-IR"/>
        </w:rPr>
        <w:t xml:space="preserve">Random forest </w:t>
      </w:r>
      <w:r w:rsidRPr="00086F6C">
        <w:rPr>
          <w:rFonts w:cs="B Nazanin"/>
          <w:sz w:val="28"/>
          <w:szCs w:val="28"/>
          <w:rtl/>
        </w:rPr>
        <w:t>یا جنگل تصادفی یک روش یادگیری ترکیبی است که برای دسته بندی، رگرسیون و سایر وظایف از ترکیب چندین درخت تصمیم استفاده می کند</w:t>
      </w:r>
      <w:r w:rsidRPr="00086F6C">
        <w:rPr>
          <w:rFonts w:cs="B Nazanin" w:hint="cs"/>
          <w:sz w:val="28"/>
          <w:szCs w:val="28"/>
          <w:rtl/>
        </w:rPr>
        <w:t xml:space="preserve">. </w:t>
      </w:r>
      <w:hyperlink r:id="rId6" w:tgtFrame="_blank" w:history="1">
        <w:r w:rsidRPr="00086F6C">
          <w:rPr>
            <w:rStyle w:val="Hyperlink"/>
            <w:rFonts w:cs="B Nazanin"/>
            <w:color w:val="auto"/>
            <w:sz w:val="28"/>
            <w:szCs w:val="28"/>
            <w:u w:val="none"/>
            <w:rtl/>
          </w:rPr>
          <w:t>این روش با ایجاد تنوع و کاهش وابستگی بین درخت ها، دقت و پایداری بیشتری نسبت به درخت تصمیم تنها دارد</w:t>
        </w:r>
      </w:hyperlink>
      <w:r w:rsidRPr="00086F6C">
        <w:rPr>
          <w:rFonts w:cs="B Nazanin" w:hint="cs"/>
          <w:sz w:val="28"/>
          <w:szCs w:val="28"/>
          <w:rtl/>
          <w:lang w:bidi="fa-IR"/>
        </w:rPr>
        <w:t>.</w:t>
      </w:r>
      <w:r w:rsidR="00297551" w:rsidRPr="00086F6C">
        <w:rPr>
          <w:rFonts w:cs="B Nazanin" w:hint="cs"/>
          <w:sz w:val="28"/>
          <w:szCs w:val="28"/>
          <w:rtl/>
          <w:lang w:bidi="fa-IR"/>
        </w:rPr>
        <w:t xml:space="preserve"> </w:t>
      </w:r>
      <w:r w:rsidRPr="00086F6C">
        <w:rPr>
          <w:rFonts w:cs="B Nazanin"/>
          <w:sz w:val="28"/>
          <w:szCs w:val="28"/>
          <w:rtl/>
        </w:rPr>
        <w:t>برای ساخت یک جنگل تصادفی، ابتدا چندین نمونه زیرمجموعه از داده های آموزشی با روش جایگزینی تصادفی انتخاب می شوند. سپس برای هر نمونه، یک درخت تصمیم با روش</w:t>
      </w:r>
      <w:r w:rsidRPr="00086F6C">
        <w:rPr>
          <w:rFonts w:cs="B Nazanin"/>
          <w:sz w:val="28"/>
          <w:szCs w:val="28"/>
          <w:lang w:bidi="fa-IR"/>
        </w:rPr>
        <w:t xml:space="preserve"> CART </w:t>
      </w:r>
      <w:r w:rsidRPr="00086F6C">
        <w:rPr>
          <w:rFonts w:cs="B Nazanin"/>
          <w:sz w:val="28"/>
          <w:szCs w:val="28"/>
          <w:rtl/>
        </w:rPr>
        <w:t>ساخته می شود. با این تفاوت که در هر گره، تنها یک زیرمجموعه تصادفی از ویژگی ها برای انتخاب بهترین تقسیم بندی در نظر گرفته می شود. این کار باعث می شود که درخت ها از هم مستقل و متفاوت باشند</w:t>
      </w:r>
      <w:r w:rsidRPr="00086F6C">
        <w:rPr>
          <w:rFonts w:cs="B Nazanin"/>
          <w:sz w:val="28"/>
          <w:szCs w:val="28"/>
          <w:lang w:bidi="fa-IR"/>
        </w:rPr>
        <w:t>. </w:t>
      </w:r>
      <w:r w:rsidR="000F6375" w:rsidRPr="00086F6C">
        <w:rPr>
          <w:rFonts w:cs="B Nazanin" w:hint="cs"/>
          <w:sz w:val="28"/>
          <w:szCs w:val="28"/>
          <w:rtl/>
          <w:lang w:bidi="fa-IR"/>
        </w:rPr>
        <w:t xml:space="preserve"> </w:t>
      </w:r>
      <w:hyperlink r:id="rId7" w:tgtFrame="_blank" w:history="1">
        <w:r w:rsidRPr="00086F6C">
          <w:rPr>
            <w:rStyle w:val="Hyperlink"/>
            <w:rFonts w:cs="B Nazanin"/>
            <w:color w:val="auto"/>
            <w:sz w:val="28"/>
            <w:szCs w:val="28"/>
            <w:u w:val="none"/>
            <w:rtl/>
          </w:rPr>
          <w:t>در نهایت، برای پیش بینی یک نمونه جدید، همه درخت ها رای می دهند و رای بیشترین کلاس یا میانگین پیش بینی ها به عنوان خروجی جنگل تصادفی انتخاب می شود</w:t>
        </w:r>
      </w:hyperlink>
      <w:r w:rsidRPr="00086F6C">
        <w:rPr>
          <w:rFonts w:cs="B Nazanin" w:hint="cs"/>
          <w:sz w:val="28"/>
          <w:szCs w:val="28"/>
          <w:rtl/>
          <w:lang w:bidi="fa-IR"/>
        </w:rPr>
        <w:t>.</w:t>
      </w:r>
      <w:r w:rsidR="00956866" w:rsidRPr="00086F6C">
        <w:rPr>
          <w:rFonts w:cs="B Nazanin" w:hint="cs"/>
          <w:sz w:val="28"/>
          <w:szCs w:val="28"/>
          <w:rtl/>
          <w:lang w:bidi="fa-IR"/>
        </w:rPr>
        <w:t xml:space="preserve"> </w:t>
      </w:r>
      <w:r w:rsidRPr="00086F6C">
        <w:rPr>
          <w:rFonts w:cs="B Nazanin"/>
          <w:sz w:val="28"/>
          <w:szCs w:val="28"/>
          <w:rtl/>
        </w:rPr>
        <w:t xml:space="preserve">جنگل تصادفی یک روش ساده، انعطاف پذیر و قدرتمند است که در بسیاری از مسائل یادگیری ماشین کاربرد دارد. این روش مزایایی مانند کاهش بیش برازش، اهمیت ویژگی ها، تعامل ویژگی ها، تشخیص ناهنجاری و </w:t>
      </w:r>
      <w:r w:rsidRPr="00086F6C">
        <w:rPr>
          <w:rFonts w:ascii="Times New Roman" w:hAnsi="Times New Roman" w:cs="Times New Roman" w:hint="cs"/>
          <w:sz w:val="28"/>
          <w:szCs w:val="28"/>
          <w:rtl/>
        </w:rPr>
        <w:t>…</w:t>
      </w:r>
      <w:r w:rsidRPr="00086F6C">
        <w:rPr>
          <w:rFonts w:cs="B Nazanin"/>
          <w:sz w:val="28"/>
          <w:szCs w:val="28"/>
          <w:rtl/>
        </w:rPr>
        <w:t xml:space="preserve"> </w:t>
      </w:r>
      <w:r w:rsidRPr="00086F6C">
        <w:rPr>
          <w:rFonts w:cs="B Nazanin" w:hint="cs"/>
          <w:sz w:val="28"/>
          <w:szCs w:val="28"/>
          <w:rtl/>
        </w:rPr>
        <w:t>دارد</w:t>
      </w:r>
      <w:r w:rsidR="00E84984" w:rsidRPr="00086F6C">
        <w:rPr>
          <w:rFonts w:cs="B Nazanin" w:hint="cs"/>
          <w:sz w:val="28"/>
          <w:szCs w:val="28"/>
          <w:rtl/>
        </w:rPr>
        <w:t>.</w:t>
      </w:r>
    </w:p>
    <w:p w14:paraId="3ACF1ED1" w14:textId="77777777" w:rsidR="00956866" w:rsidRPr="00086F6C" w:rsidRDefault="00956866" w:rsidP="00956866">
      <w:pPr>
        <w:bidi/>
        <w:rPr>
          <w:rFonts w:cs="B Nazanin"/>
          <w:sz w:val="28"/>
          <w:szCs w:val="28"/>
          <w:rtl/>
          <w:lang w:bidi="fa-IR"/>
        </w:rPr>
      </w:pPr>
    </w:p>
    <w:p w14:paraId="36DE13DD" w14:textId="77777777" w:rsidR="00E34810" w:rsidRDefault="0019198A" w:rsidP="00086F6C">
      <w:pPr>
        <w:bidi/>
        <w:rPr>
          <w:rFonts w:cs="B Nazanin"/>
          <w:sz w:val="28"/>
          <w:szCs w:val="28"/>
          <w:rtl/>
        </w:rPr>
      </w:pPr>
      <w:r w:rsidRPr="00086F6C">
        <w:rPr>
          <w:rFonts w:cs="B Nazanin"/>
          <w:sz w:val="28"/>
          <w:szCs w:val="28"/>
          <w:rtl/>
        </w:rPr>
        <w:lastRenderedPageBreak/>
        <w:t>الگوریتم ژنتیک یک روش جستجوی تصادفی است که بر اساس فرایندهای تکاملی در طبیعت کار می‌کند. این روش، با استفاده از مفاهیمی مانند وراثت، جهش و انتخاب طبیعی، سعی می‌کند بهترین راه‌حل را برای یک مسئله بهینه‌سازی یا یادگیری ماشین پیدا کند. الگوریتم ژنتیک، جواب‌های ممکن را به صورت کروموزوم‌هایی کد می‌کند که حامل ژن‌هایی هستند که خصوصیات راه‌حل را مشخص می‌کنند. سپس، با اعمال عملگرهایی مانند ترکیب، جهش و انتخاب، جمعیتی از کروموزوم‌ها را در نسل‌های مختلف تولید می‌کند که به مرور زمان به سمت راه‌حل بهینه همگرا می‌شوند. الگوریتم ژنتیک، برای حل مسائل گ</w:t>
      </w:r>
      <w:r w:rsidR="00B13852" w:rsidRPr="00086F6C">
        <w:rPr>
          <w:rFonts w:cs="B Nazanin"/>
          <w:sz w:val="28"/>
          <w:szCs w:val="28"/>
          <w:rtl/>
        </w:rPr>
        <w:t>سسته و غیر خطی بسیار کارآمد است</w:t>
      </w:r>
      <w:r w:rsidR="00B13852" w:rsidRPr="00086F6C">
        <w:rPr>
          <w:rFonts w:cs="B Nazanin" w:hint="cs"/>
          <w:sz w:val="28"/>
          <w:szCs w:val="28"/>
          <w:rtl/>
        </w:rPr>
        <w:t>.</w:t>
      </w:r>
    </w:p>
    <w:p w14:paraId="0C551DD7" w14:textId="77777777" w:rsidR="00310007" w:rsidRPr="00086F6C" w:rsidRDefault="00310007" w:rsidP="00310007">
      <w:pPr>
        <w:bidi/>
        <w:rPr>
          <w:rFonts w:cs="B Nazanin"/>
          <w:sz w:val="28"/>
          <w:szCs w:val="28"/>
          <w:rtl/>
          <w:lang w:bidi="fa-IR"/>
        </w:rPr>
      </w:pPr>
    </w:p>
    <w:p w14:paraId="38666705" w14:textId="77777777" w:rsidR="00F240E0" w:rsidRDefault="00F240E0" w:rsidP="00F240E0">
      <w:pPr>
        <w:bidi/>
        <w:rPr>
          <w:rFonts w:cs="B Nazanin"/>
          <w:sz w:val="36"/>
          <w:szCs w:val="36"/>
          <w:rtl/>
          <w:lang w:bidi="fa-IR"/>
        </w:rPr>
      </w:pPr>
      <w:r>
        <w:rPr>
          <w:rFonts w:cs="B Nazanin" w:hint="cs"/>
          <w:sz w:val="36"/>
          <w:szCs w:val="36"/>
          <w:rtl/>
          <w:lang w:bidi="fa-IR"/>
        </w:rPr>
        <w:t>توصیف تحقیق :</w:t>
      </w:r>
    </w:p>
    <w:p w14:paraId="4B8B0135" w14:textId="1FB51001" w:rsidR="00F240E0" w:rsidRPr="00086F6C" w:rsidRDefault="00F240E0" w:rsidP="00F240E0">
      <w:pPr>
        <w:bidi/>
        <w:rPr>
          <w:rFonts w:cs="B Nazanin"/>
          <w:sz w:val="28"/>
          <w:szCs w:val="28"/>
          <w:lang w:bidi="fa-IR"/>
        </w:rPr>
      </w:pPr>
      <w:r w:rsidRPr="00086F6C">
        <w:rPr>
          <w:rFonts w:cs="B Nazanin"/>
          <w:sz w:val="28"/>
          <w:szCs w:val="28"/>
          <w:rtl/>
        </w:rPr>
        <w:t>برای پیاده سازی یک درخت تصمیم برای پیش بینی سرطان ریه</w:t>
      </w:r>
      <w:r w:rsidRPr="00086F6C">
        <w:rPr>
          <w:rFonts w:cs="B Nazanin" w:hint="cs"/>
          <w:sz w:val="28"/>
          <w:szCs w:val="28"/>
          <w:rtl/>
        </w:rPr>
        <w:t xml:space="preserve"> </w:t>
      </w:r>
      <w:r w:rsidRPr="00086F6C">
        <w:rPr>
          <w:rFonts w:cs="B Nazanin"/>
          <w:sz w:val="28"/>
          <w:szCs w:val="28"/>
          <w:rtl/>
        </w:rPr>
        <w:t xml:space="preserve">، </w:t>
      </w:r>
      <w:r w:rsidRPr="00086F6C">
        <w:rPr>
          <w:rFonts w:cs="B Nazanin" w:hint="cs"/>
          <w:sz w:val="28"/>
          <w:szCs w:val="28"/>
          <w:rtl/>
        </w:rPr>
        <w:t xml:space="preserve">ابتدا </w:t>
      </w:r>
      <w:r w:rsidRPr="00086F6C">
        <w:rPr>
          <w:rFonts w:cs="B Nazanin"/>
          <w:sz w:val="28"/>
          <w:szCs w:val="28"/>
          <w:rtl/>
        </w:rPr>
        <w:t>ما باید یک مجموعه داده از بیماران م</w:t>
      </w:r>
      <w:r w:rsidR="008D0EA9" w:rsidRPr="00086F6C">
        <w:rPr>
          <w:rFonts w:cs="B Nazanin"/>
          <w:sz w:val="28"/>
          <w:szCs w:val="28"/>
          <w:rtl/>
        </w:rPr>
        <w:t>بتلا به سرطان ریه داشته باشی</w:t>
      </w:r>
      <w:r w:rsidR="008D0EA9" w:rsidRPr="00086F6C">
        <w:rPr>
          <w:rFonts w:cs="B Nazanin" w:hint="cs"/>
          <w:sz w:val="28"/>
          <w:szCs w:val="28"/>
          <w:rtl/>
        </w:rPr>
        <w:t>م</w:t>
      </w:r>
      <w:r w:rsidRPr="00086F6C">
        <w:rPr>
          <w:rFonts w:cs="B Nazanin"/>
          <w:sz w:val="28"/>
          <w:szCs w:val="28"/>
          <w:rtl/>
        </w:rPr>
        <w:t xml:space="preserve"> که شامل ویژگی های مربوط به بیماری و برچسب های نشان دهنده وضعیت </w:t>
      </w:r>
      <w:r w:rsidR="004D168D">
        <w:rPr>
          <w:rFonts w:cs="B Nazanin" w:hint="cs"/>
          <w:sz w:val="28"/>
          <w:szCs w:val="28"/>
          <w:rtl/>
        </w:rPr>
        <w:t xml:space="preserve">بیمار بودن یا نبودن </w:t>
      </w:r>
      <w:r w:rsidRPr="00086F6C">
        <w:rPr>
          <w:rFonts w:cs="B Nazanin"/>
          <w:sz w:val="28"/>
          <w:szCs w:val="28"/>
          <w:rtl/>
        </w:rPr>
        <w:t>آنها باشد</w:t>
      </w:r>
      <w:r w:rsidRPr="00086F6C">
        <w:rPr>
          <w:rFonts w:cs="B Nazanin" w:hint="cs"/>
          <w:sz w:val="28"/>
          <w:szCs w:val="28"/>
          <w:rtl/>
        </w:rPr>
        <w:t>.</w:t>
      </w:r>
    </w:p>
    <w:p w14:paraId="2EBA38A7" w14:textId="77777777" w:rsidR="00346806" w:rsidRPr="00086F6C" w:rsidRDefault="00C449D7" w:rsidP="0096761F">
      <w:pPr>
        <w:bidi/>
        <w:rPr>
          <w:rFonts w:cs="B Nazanin"/>
          <w:sz w:val="28"/>
          <w:szCs w:val="28"/>
          <w:rtl/>
          <w:lang w:bidi="fa-IR"/>
        </w:rPr>
      </w:pPr>
      <w:r w:rsidRPr="00086F6C">
        <w:rPr>
          <w:rFonts w:cs="B Nazanin" w:hint="cs"/>
          <w:sz w:val="28"/>
          <w:szCs w:val="28"/>
          <w:rtl/>
        </w:rPr>
        <w:t xml:space="preserve">سپس </w:t>
      </w:r>
      <w:r w:rsidR="00F240E0" w:rsidRPr="00086F6C">
        <w:rPr>
          <w:rFonts w:cs="B Nazanin"/>
          <w:sz w:val="28"/>
          <w:szCs w:val="28"/>
          <w:rtl/>
        </w:rPr>
        <w:t>ما باید</w:t>
      </w:r>
      <w:r w:rsidRPr="00086F6C">
        <w:rPr>
          <w:rFonts w:cs="B Nazanin"/>
          <w:sz w:val="28"/>
          <w:szCs w:val="28"/>
          <w:rtl/>
        </w:rPr>
        <w:t xml:space="preserve"> داده های خود را پیش پردازش کنی</w:t>
      </w:r>
      <w:r w:rsidRPr="00086F6C">
        <w:rPr>
          <w:rFonts w:cs="B Nazanin" w:hint="cs"/>
          <w:sz w:val="28"/>
          <w:szCs w:val="28"/>
          <w:rtl/>
        </w:rPr>
        <w:t>م</w:t>
      </w:r>
      <w:r w:rsidR="00F240E0" w:rsidRPr="00086F6C">
        <w:rPr>
          <w:rFonts w:cs="B Nazanin"/>
          <w:sz w:val="28"/>
          <w:szCs w:val="28"/>
          <w:rtl/>
        </w:rPr>
        <w:t>. این شامل تمیز کردن داده ها از نویز و خطا، حذف یا جایگزینی داده های گم شده، تبدیل داده های ریزی به عددی، انتخاب ویژگی های مهم و کا</w:t>
      </w:r>
      <w:r w:rsidR="00F77C68" w:rsidRPr="00086F6C">
        <w:rPr>
          <w:rFonts w:cs="B Nazanin"/>
          <w:sz w:val="28"/>
          <w:szCs w:val="28"/>
          <w:rtl/>
        </w:rPr>
        <w:t>هش بعد داده ها می شود.</w:t>
      </w:r>
      <w:r w:rsidR="0096761F" w:rsidRPr="00086F6C">
        <w:rPr>
          <w:rFonts w:cs="B Nazanin" w:hint="cs"/>
          <w:sz w:val="28"/>
          <w:szCs w:val="28"/>
          <w:rtl/>
          <w:lang w:bidi="fa-IR"/>
        </w:rPr>
        <w:t xml:space="preserve"> </w:t>
      </w:r>
      <w:r w:rsidR="008F3AE3" w:rsidRPr="00086F6C">
        <w:rPr>
          <w:rFonts w:cs="B Nazanin" w:hint="cs"/>
          <w:sz w:val="28"/>
          <w:szCs w:val="28"/>
          <w:rtl/>
        </w:rPr>
        <w:t xml:space="preserve">بعد </w:t>
      </w:r>
      <w:r w:rsidR="00F240E0" w:rsidRPr="00086F6C">
        <w:rPr>
          <w:rFonts w:cs="B Nazanin"/>
          <w:sz w:val="28"/>
          <w:szCs w:val="28"/>
          <w:rtl/>
        </w:rPr>
        <w:t xml:space="preserve">باید یک الگوریتم </w:t>
      </w:r>
      <w:r w:rsidR="00A7573D" w:rsidRPr="00086F6C">
        <w:rPr>
          <w:rFonts w:cs="B Nazanin"/>
          <w:sz w:val="28"/>
          <w:szCs w:val="28"/>
          <w:rtl/>
        </w:rPr>
        <w:t>برای ساخت درخت تصمیم انتخاب کنی</w:t>
      </w:r>
      <w:r w:rsidR="00A7573D" w:rsidRPr="00086F6C">
        <w:rPr>
          <w:rFonts w:cs="B Nazanin" w:hint="cs"/>
          <w:sz w:val="28"/>
          <w:szCs w:val="28"/>
          <w:rtl/>
        </w:rPr>
        <w:t>م</w:t>
      </w:r>
      <w:r w:rsidR="00F240E0" w:rsidRPr="00086F6C">
        <w:rPr>
          <w:rFonts w:cs="B Nazanin"/>
          <w:sz w:val="28"/>
          <w:szCs w:val="28"/>
          <w:rtl/>
        </w:rPr>
        <w:t>. الگوریتم های مختلفی برای این کار وجود دارند که از معیارهای مختلفی برای انتخاب بهترین ویژگی در هر گره استفاده می کنند. برخی از این الگوریتم ها عبارتند از</w:t>
      </w:r>
      <w:r w:rsidR="00F240E0" w:rsidRPr="00086F6C">
        <w:rPr>
          <w:rFonts w:cs="B Nazanin"/>
          <w:sz w:val="28"/>
          <w:szCs w:val="28"/>
          <w:lang w:bidi="fa-IR"/>
        </w:rPr>
        <w:t xml:space="preserve"> ID3, C4.5, CHAID, CART </w:t>
      </w:r>
      <w:r w:rsidR="000E1F8E" w:rsidRPr="00086F6C">
        <w:rPr>
          <w:rFonts w:cs="B Nazanin" w:hint="cs"/>
          <w:sz w:val="28"/>
          <w:szCs w:val="28"/>
          <w:rtl/>
          <w:lang w:bidi="fa-IR"/>
        </w:rPr>
        <w:t xml:space="preserve"> </w:t>
      </w:r>
      <w:r w:rsidR="00F240E0" w:rsidRPr="00086F6C">
        <w:rPr>
          <w:rFonts w:cs="B Nazanin"/>
          <w:sz w:val="28"/>
          <w:szCs w:val="28"/>
          <w:rtl/>
        </w:rPr>
        <w:t xml:space="preserve">و </w:t>
      </w:r>
      <w:r w:rsidR="00F240E0" w:rsidRPr="00086F6C">
        <w:rPr>
          <w:rFonts w:ascii="Times New Roman" w:hAnsi="Times New Roman" w:cs="Times New Roman" w:hint="cs"/>
          <w:sz w:val="28"/>
          <w:szCs w:val="28"/>
          <w:rtl/>
        </w:rPr>
        <w:t>…</w:t>
      </w:r>
      <w:r w:rsidR="00F240E0" w:rsidRPr="00086F6C">
        <w:rPr>
          <w:rFonts w:cs="B Nazanin"/>
          <w:sz w:val="28"/>
          <w:szCs w:val="28"/>
          <w:rtl/>
        </w:rPr>
        <w:t xml:space="preserve"> </w:t>
      </w:r>
    </w:p>
    <w:p w14:paraId="391C35CF" w14:textId="77777777" w:rsidR="00F240E0" w:rsidRPr="00086F6C" w:rsidRDefault="00F240E0" w:rsidP="0096761F">
      <w:pPr>
        <w:bidi/>
        <w:rPr>
          <w:rFonts w:cs="B Nazanin"/>
          <w:sz w:val="28"/>
          <w:szCs w:val="28"/>
          <w:lang w:bidi="fa-IR"/>
        </w:rPr>
      </w:pPr>
      <w:r w:rsidRPr="00086F6C">
        <w:rPr>
          <w:rFonts w:cs="B Nazanin" w:hint="cs"/>
          <w:sz w:val="28"/>
          <w:szCs w:val="28"/>
          <w:rtl/>
        </w:rPr>
        <w:t>هر</w:t>
      </w:r>
      <w:r w:rsidRPr="00086F6C">
        <w:rPr>
          <w:rFonts w:cs="B Nazanin"/>
          <w:sz w:val="28"/>
          <w:szCs w:val="28"/>
          <w:rtl/>
        </w:rPr>
        <w:t xml:space="preserve"> </w:t>
      </w:r>
      <w:r w:rsidRPr="00086F6C">
        <w:rPr>
          <w:rFonts w:cs="B Nazanin" w:hint="cs"/>
          <w:sz w:val="28"/>
          <w:szCs w:val="28"/>
          <w:rtl/>
        </w:rPr>
        <w:t>کدام</w:t>
      </w:r>
      <w:r w:rsidRPr="00086F6C">
        <w:rPr>
          <w:rFonts w:cs="B Nazanin"/>
          <w:sz w:val="28"/>
          <w:szCs w:val="28"/>
          <w:rtl/>
        </w:rPr>
        <w:t xml:space="preserve"> </w:t>
      </w:r>
      <w:r w:rsidRPr="00086F6C">
        <w:rPr>
          <w:rFonts w:cs="B Nazanin" w:hint="cs"/>
          <w:sz w:val="28"/>
          <w:szCs w:val="28"/>
          <w:rtl/>
        </w:rPr>
        <w:t>از</w:t>
      </w:r>
      <w:r w:rsidRPr="00086F6C">
        <w:rPr>
          <w:rFonts w:cs="B Nazanin"/>
          <w:sz w:val="28"/>
          <w:szCs w:val="28"/>
          <w:rtl/>
        </w:rPr>
        <w:t xml:space="preserve"> </w:t>
      </w:r>
      <w:r w:rsidRPr="00086F6C">
        <w:rPr>
          <w:rFonts w:cs="B Nazanin" w:hint="cs"/>
          <w:sz w:val="28"/>
          <w:szCs w:val="28"/>
          <w:rtl/>
        </w:rPr>
        <w:t>این</w:t>
      </w:r>
      <w:r w:rsidRPr="00086F6C">
        <w:rPr>
          <w:rFonts w:cs="B Nazanin"/>
          <w:sz w:val="28"/>
          <w:szCs w:val="28"/>
          <w:rtl/>
        </w:rPr>
        <w:t xml:space="preserve"> </w:t>
      </w:r>
      <w:r w:rsidRPr="00086F6C">
        <w:rPr>
          <w:rFonts w:cs="B Nazanin" w:hint="cs"/>
          <w:sz w:val="28"/>
          <w:szCs w:val="28"/>
          <w:rtl/>
        </w:rPr>
        <w:t>الگوریتم</w:t>
      </w:r>
      <w:r w:rsidRPr="00086F6C">
        <w:rPr>
          <w:rFonts w:cs="B Nazanin"/>
          <w:sz w:val="28"/>
          <w:szCs w:val="28"/>
          <w:rtl/>
        </w:rPr>
        <w:t xml:space="preserve"> </w:t>
      </w:r>
      <w:r w:rsidRPr="00086F6C">
        <w:rPr>
          <w:rFonts w:cs="B Nazanin" w:hint="cs"/>
          <w:sz w:val="28"/>
          <w:szCs w:val="28"/>
          <w:rtl/>
        </w:rPr>
        <w:t>ها</w:t>
      </w:r>
      <w:r w:rsidRPr="00086F6C">
        <w:rPr>
          <w:rFonts w:cs="B Nazanin"/>
          <w:sz w:val="28"/>
          <w:szCs w:val="28"/>
          <w:rtl/>
        </w:rPr>
        <w:t xml:space="preserve"> </w:t>
      </w:r>
      <w:r w:rsidRPr="00086F6C">
        <w:rPr>
          <w:rFonts w:cs="B Nazanin" w:hint="cs"/>
          <w:sz w:val="28"/>
          <w:szCs w:val="28"/>
          <w:rtl/>
        </w:rPr>
        <w:t>مزایا</w:t>
      </w:r>
      <w:r w:rsidRPr="00086F6C">
        <w:rPr>
          <w:rFonts w:cs="B Nazanin"/>
          <w:sz w:val="28"/>
          <w:szCs w:val="28"/>
          <w:rtl/>
        </w:rPr>
        <w:t xml:space="preserve"> </w:t>
      </w:r>
      <w:r w:rsidRPr="00086F6C">
        <w:rPr>
          <w:rFonts w:cs="B Nazanin" w:hint="cs"/>
          <w:sz w:val="28"/>
          <w:szCs w:val="28"/>
          <w:rtl/>
        </w:rPr>
        <w:t>و</w:t>
      </w:r>
      <w:r w:rsidRPr="00086F6C">
        <w:rPr>
          <w:rFonts w:cs="B Nazanin"/>
          <w:sz w:val="28"/>
          <w:szCs w:val="28"/>
          <w:rtl/>
        </w:rPr>
        <w:t xml:space="preserve"> </w:t>
      </w:r>
      <w:r w:rsidRPr="00086F6C">
        <w:rPr>
          <w:rFonts w:cs="B Nazanin" w:hint="cs"/>
          <w:sz w:val="28"/>
          <w:szCs w:val="28"/>
          <w:rtl/>
        </w:rPr>
        <w:t>معایب</w:t>
      </w:r>
      <w:r w:rsidRPr="00086F6C">
        <w:rPr>
          <w:rFonts w:cs="B Nazanin"/>
          <w:sz w:val="28"/>
          <w:szCs w:val="28"/>
          <w:rtl/>
        </w:rPr>
        <w:t xml:space="preserve"> </w:t>
      </w:r>
      <w:r w:rsidRPr="00086F6C">
        <w:rPr>
          <w:rFonts w:cs="B Nazanin" w:hint="cs"/>
          <w:sz w:val="28"/>
          <w:szCs w:val="28"/>
          <w:rtl/>
        </w:rPr>
        <w:t>خود</w:t>
      </w:r>
      <w:r w:rsidRPr="00086F6C">
        <w:rPr>
          <w:rFonts w:cs="B Nazanin"/>
          <w:sz w:val="28"/>
          <w:szCs w:val="28"/>
          <w:rtl/>
        </w:rPr>
        <w:t xml:space="preserve"> </w:t>
      </w:r>
      <w:r w:rsidRPr="00086F6C">
        <w:rPr>
          <w:rFonts w:cs="B Nazanin" w:hint="cs"/>
          <w:sz w:val="28"/>
          <w:szCs w:val="28"/>
          <w:rtl/>
        </w:rPr>
        <w:t>را</w:t>
      </w:r>
      <w:r w:rsidRPr="00086F6C">
        <w:rPr>
          <w:rFonts w:cs="B Nazanin"/>
          <w:sz w:val="28"/>
          <w:szCs w:val="28"/>
          <w:rtl/>
        </w:rPr>
        <w:t xml:space="preserve"> </w:t>
      </w:r>
      <w:r w:rsidRPr="00086F6C">
        <w:rPr>
          <w:rFonts w:cs="B Nazanin" w:hint="cs"/>
          <w:sz w:val="28"/>
          <w:szCs w:val="28"/>
          <w:rtl/>
        </w:rPr>
        <w:t>دارند</w:t>
      </w:r>
      <w:r w:rsidRPr="00086F6C">
        <w:rPr>
          <w:rFonts w:cs="B Nazanin"/>
          <w:sz w:val="28"/>
          <w:szCs w:val="28"/>
          <w:rtl/>
        </w:rPr>
        <w:t xml:space="preserve"> </w:t>
      </w:r>
      <w:r w:rsidRPr="00086F6C">
        <w:rPr>
          <w:rFonts w:cs="B Nazanin" w:hint="cs"/>
          <w:sz w:val="28"/>
          <w:szCs w:val="28"/>
          <w:rtl/>
        </w:rPr>
        <w:t>که</w:t>
      </w:r>
      <w:r w:rsidRPr="00086F6C">
        <w:rPr>
          <w:rFonts w:cs="B Nazanin"/>
          <w:sz w:val="28"/>
          <w:szCs w:val="28"/>
          <w:rtl/>
        </w:rPr>
        <w:t xml:space="preserve"> </w:t>
      </w:r>
      <w:r w:rsidRPr="00086F6C">
        <w:rPr>
          <w:rFonts w:cs="B Nazanin" w:hint="cs"/>
          <w:sz w:val="28"/>
          <w:szCs w:val="28"/>
          <w:rtl/>
        </w:rPr>
        <w:t>باید</w:t>
      </w:r>
      <w:r w:rsidRPr="00086F6C">
        <w:rPr>
          <w:rFonts w:cs="B Nazanin"/>
          <w:sz w:val="28"/>
          <w:szCs w:val="28"/>
          <w:rtl/>
        </w:rPr>
        <w:t xml:space="preserve"> </w:t>
      </w:r>
      <w:r w:rsidRPr="00086F6C">
        <w:rPr>
          <w:rFonts w:cs="B Nazanin" w:hint="cs"/>
          <w:sz w:val="28"/>
          <w:szCs w:val="28"/>
          <w:rtl/>
        </w:rPr>
        <w:t>با</w:t>
      </w:r>
      <w:r w:rsidRPr="00086F6C">
        <w:rPr>
          <w:rFonts w:cs="B Nazanin"/>
          <w:sz w:val="28"/>
          <w:szCs w:val="28"/>
          <w:rtl/>
        </w:rPr>
        <w:t xml:space="preserve"> </w:t>
      </w:r>
      <w:r w:rsidRPr="00086F6C">
        <w:rPr>
          <w:rFonts w:cs="B Nazanin" w:hint="cs"/>
          <w:sz w:val="28"/>
          <w:szCs w:val="28"/>
          <w:rtl/>
        </w:rPr>
        <w:t>توجه</w:t>
      </w:r>
      <w:r w:rsidRPr="00086F6C">
        <w:rPr>
          <w:rFonts w:cs="B Nazanin"/>
          <w:sz w:val="28"/>
          <w:szCs w:val="28"/>
          <w:rtl/>
        </w:rPr>
        <w:t xml:space="preserve"> </w:t>
      </w:r>
      <w:r w:rsidRPr="00086F6C">
        <w:rPr>
          <w:rFonts w:cs="B Nazanin" w:hint="cs"/>
          <w:sz w:val="28"/>
          <w:szCs w:val="28"/>
          <w:rtl/>
        </w:rPr>
        <w:t>به</w:t>
      </w:r>
      <w:r w:rsidRPr="00086F6C">
        <w:rPr>
          <w:rFonts w:cs="B Nazanin"/>
          <w:sz w:val="28"/>
          <w:szCs w:val="28"/>
          <w:rtl/>
        </w:rPr>
        <w:t xml:space="preserve"> </w:t>
      </w:r>
      <w:r w:rsidRPr="00086F6C">
        <w:rPr>
          <w:rFonts w:cs="B Nazanin" w:hint="cs"/>
          <w:sz w:val="28"/>
          <w:szCs w:val="28"/>
          <w:rtl/>
        </w:rPr>
        <w:t>ماهیت</w:t>
      </w:r>
      <w:r w:rsidRPr="00086F6C">
        <w:rPr>
          <w:rFonts w:cs="B Nazanin"/>
          <w:sz w:val="28"/>
          <w:szCs w:val="28"/>
          <w:rtl/>
        </w:rPr>
        <w:t xml:space="preserve"> </w:t>
      </w:r>
      <w:r w:rsidRPr="00086F6C">
        <w:rPr>
          <w:rFonts w:cs="B Nazanin" w:hint="cs"/>
          <w:sz w:val="28"/>
          <w:szCs w:val="28"/>
          <w:rtl/>
        </w:rPr>
        <w:t>داده</w:t>
      </w:r>
      <w:r w:rsidRPr="00086F6C">
        <w:rPr>
          <w:rFonts w:cs="B Nazanin"/>
          <w:sz w:val="28"/>
          <w:szCs w:val="28"/>
          <w:rtl/>
        </w:rPr>
        <w:t xml:space="preserve"> </w:t>
      </w:r>
      <w:r w:rsidRPr="00086F6C">
        <w:rPr>
          <w:rFonts w:cs="B Nazanin" w:hint="cs"/>
          <w:sz w:val="28"/>
          <w:szCs w:val="28"/>
          <w:rtl/>
        </w:rPr>
        <w:t>ها</w:t>
      </w:r>
      <w:r w:rsidRPr="00086F6C">
        <w:rPr>
          <w:rFonts w:cs="B Nazanin"/>
          <w:sz w:val="28"/>
          <w:szCs w:val="28"/>
          <w:rtl/>
        </w:rPr>
        <w:t xml:space="preserve"> </w:t>
      </w:r>
      <w:r w:rsidRPr="00086F6C">
        <w:rPr>
          <w:rFonts w:cs="B Nazanin" w:hint="cs"/>
          <w:sz w:val="28"/>
          <w:szCs w:val="28"/>
          <w:rtl/>
        </w:rPr>
        <w:t>و</w:t>
      </w:r>
      <w:r w:rsidRPr="00086F6C">
        <w:rPr>
          <w:rFonts w:cs="B Nazanin"/>
          <w:sz w:val="28"/>
          <w:szCs w:val="28"/>
          <w:rtl/>
        </w:rPr>
        <w:t xml:space="preserve"> </w:t>
      </w:r>
      <w:r w:rsidRPr="00086F6C">
        <w:rPr>
          <w:rFonts w:cs="B Nazanin" w:hint="cs"/>
          <w:sz w:val="28"/>
          <w:szCs w:val="28"/>
          <w:rtl/>
        </w:rPr>
        <w:t>هدف</w:t>
      </w:r>
      <w:r w:rsidRPr="00086F6C">
        <w:rPr>
          <w:rFonts w:cs="B Nazanin"/>
          <w:sz w:val="28"/>
          <w:szCs w:val="28"/>
          <w:rtl/>
        </w:rPr>
        <w:t xml:space="preserve"> </w:t>
      </w:r>
      <w:r w:rsidRPr="00086F6C">
        <w:rPr>
          <w:rFonts w:cs="B Nazanin" w:hint="cs"/>
          <w:sz w:val="28"/>
          <w:szCs w:val="28"/>
          <w:rtl/>
        </w:rPr>
        <w:t>پژوهش</w:t>
      </w:r>
      <w:r w:rsidRPr="00086F6C">
        <w:rPr>
          <w:rFonts w:cs="B Nazanin"/>
          <w:sz w:val="28"/>
          <w:szCs w:val="28"/>
          <w:rtl/>
        </w:rPr>
        <w:t xml:space="preserve"> </w:t>
      </w:r>
      <w:r w:rsidRPr="00086F6C">
        <w:rPr>
          <w:rFonts w:cs="B Nazanin" w:hint="cs"/>
          <w:sz w:val="28"/>
          <w:szCs w:val="28"/>
          <w:rtl/>
        </w:rPr>
        <w:t>در</w:t>
      </w:r>
      <w:r w:rsidRPr="00086F6C">
        <w:rPr>
          <w:rFonts w:cs="B Nazanin"/>
          <w:sz w:val="28"/>
          <w:szCs w:val="28"/>
          <w:rtl/>
        </w:rPr>
        <w:t xml:space="preserve"> </w:t>
      </w:r>
      <w:r w:rsidRPr="00086F6C">
        <w:rPr>
          <w:rFonts w:cs="B Nazanin" w:hint="cs"/>
          <w:sz w:val="28"/>
          <w:szCs w:val="28"/>
          <w:rtl/>
        </w:rPr>
        <w:t>نظر</w:t>
      </w:r>
      <w:r w:rsidRPr="00086F6C">
        <w:rPr>
          <w:rFonts w:cs="B Nazanin"/>
          <w:sz w:val="28"/>
          <w:szCs w:val="28"/>
          <w:rtl/>
        </w:rPr>
        <w:t xml:space="preserve"> </w:t>
      </w:r>
      <w:r w:rsidRPr="00086F6C">
        <w:rPr>
          <w:rFonts w:cs="B Nazanin" w:hint="cs"/>
          <w:sz w:val="28"/>
          <w:szCs w:val="28"/>
          <w:rtl/>
        </w:rPr>
        <w:t>گرفته</w:t>
      </w:r>
      <w:r w:rsidRPr="00086F6C">
        <w:rPr>
          <w:rFonts w:cs="B Nazanin"/>
          <w:sz w:val="28"/>
          <w:szCs w:val="28"/>
          <w:rtl/>
        </w:rPr>
        <w:t xml:space="preserve"> </w:t>
      </w:r>
      <w:r w:rsidRPr="00086F6C">
        <w:rPr>
          <w:rFonts w:cs="B Nazanin" w:hint="cs"/>
          <w:sz w:val="28"/>
          <w:szCs w:val="28"/>
          <w:rtl/>
        </w:rPr>
        <w:t>شوند</w:t>
      </w:r>
      <w:r w:rsidRPr="00086F6C">
        <w:rPr>
          <w:rFonts w:cs="B Nazanin"/>
          <w:sz w:val="28"/>
          <w:szCs w:val="28"/>
          <w:lang w:bidi="fa-IR"/>
        </w:rPr>
        <w:t>.</w:t>
      </w:r>
      <w:r w:rsidR="0096761F" w:rsidRPr="00086F6C">
        <w:rPr>
          <w:rFonts w:cs="B Nazanin" w:hint="cs"/>
          <w:sz w:val="28"/>
          <w:szCs w:val="28"/>
          <w:rtl/>
          <w:lang w:bidi="fa-IR"/>
        </w:rPr>
        <w:t xml:space="preserve"> </w:t>
      </w:r>
      <w:r w:rsidR="00346806" w:rsidRPr="00086F6C">
        <w:rPr>
          <w:rFonts w:cs="B Nazanin" w:hint="cs"/>
          <w:sz w:val="28"/>
          <w:szCs w:val="28"/>
          <w:rtl/>
        </w:rPr>
        <w:t xml:space="preserve">سپس </w:t>
      </w:r>
      <w:r w:rsidRPr="00086F6C">
        <w:rPr>
          <w:rFonts w:cs="B Nazanin"/>
          <w:sz w:val="28"/>
          <w:szCs w:val="28"/>
          <w:rtl/>
        </w:rPr>
        <w:t>باید یک مدل درخت تصمیم با استفاده از الگوریتم انتخاب شده بر روی داده</w:t>
      </w:r>
      <w:r w:rsidR="00016DDC" w:rsidRPr="00086F6C">
        <w:rPr>
          <w:rFonts w:cs="B Nazanin"/>
          <w:sz w:val="28"/>
          <w:szCs w:val="28"/>
          <w:rtl/>
        </w:rPr>
        <w:t xml:space="preserve"> های آموزشی بسازی</w:t>
      </w:r>
      <w:r w:rsidR="00016DDC" w:rsidRPr="00086F6C">
        <w:rPr>
          <w:rFonts w:cs="B Nazanin" w:hint="cs"/>
          <w:sz w:val="28"/>
          <w:szCs w:val="28"/>
          <w:rtl/>
        </w:rPr>
        <w:t>م</w:t>
      </w:r>
      <w:r w:rsidR="00016DDC" w:rsidRPr="00086F6C">
        <w:rPr>
          <w:rFonts w:cs="B Nazanin"/>
          <w:sz w:val="28"/>
          <w:szCs w:val="28"/>
          <w:rtl/>
        </w:rPr>
        <w:t xml:space="preserve">. برای این کار، </w:t>
      </w:r>
      <w:r w:rsidRPr="00086F6C">
        <w:rPr>
          <w:rFonts w:cs="B Nazanin"/>
          <w:sz w:val="28"/>
          <w:szCs w:val="28"/>
          <w:rtl/>
        </w:rPr>
        <w:t xml:space="preserve">باید داده های خود را به </w:t>
      </w:r>
      <w:r w:rsidR="00016DDC" w:rsidRPr="00086F6C">
        <w:rPr>
          <w:rFonts w:cs="B Nazanin"/>
          <w:sz w:val="28"/>
          <w:szCs w:val="28"/>
          <w:rtl/>
        </w:rPr>
        <w:t>دو بخش آموزشی و آزمون تقسیم کنی</w:t>
      </w:r>
      <w:r w:rsidR="00016DDC" w:rsidRPr="00086F6C">
        <w:rPr>
          <w:rFonts w:cs="B Nazanin" w:hint="cs"/>
          <w:sz w:val="28"/>
          <w:szCs w:val="28"/>
          <w:rtl/>
        </w:rPr>
        <w:t>م</w:t>
      </w:r>
      <w:r w:rsidRPr="00086F6C">
        <w:rPr>
          <w:rFonts w:cs="B Nazanin"/>
          <w:sz w:val="28"/>
          <w:szCs w:val="28"/>
          <w:rtl/>
        </w:rPr>
        <w:t xml:space="preserve"> و الگوریت</w:t>
      </w:r>
      <w:r w:rsidR="00016DDC" w:rsidRPr="00086F6C">
        <w:rPr>
          <w:rFonts w:cs="B Nazanin"/>
          <w:sz w:val="28"/>
          <w:szCs w:val="28"/>
          <w:rtl/>
        </w:rPr>
        <w:t>م را بر روی بخش آموزشی اجرا کنی</w:t>
      </w:r>
      <w:r w:rsidR="00016DDC" w:rsidRPr="00086F6C">
        <w:rPr>
          <w:rFonts w:cs="B Nazanin" w:hint="cs"/>
          <w:sz w:val="28"/>
          <w:szCs w:val="28"/>
          <w:rtl/>
        </w:rPr>
        <w:t>م</w:t>
      </w:r>
      <w:r w:rsidRPr="00086F6C">
        <w:rPr>
          <w:rFonts w:cs="B Nazanin"/>
          <w:sz w:val="28"/>
          <w:szCs w:val="28"/>
          <w:rtl/>
        </w:rPr>
        <w:t>. الگوریتم شروع به تقسیم داده ها از ریشه به سمت برگ ها می کند و در هر گره یک تست انجام می دهد تا بهترین ویژگی را برای تقسیم بندی نمونه ها پیدا کند. این کار تا زمانی ادامه می یابد که همه نمونه ها در یک گره همگن باشند یا شرایط توقفی مانند حداکثر عمق یا حداقل تعداد نمونه در یک گره برقرار شوند</w:t>
      </w:r>
      <w:r w:rsidRPr="00086F6C">
        <w:rPr>
          <w:rFonts w:cs="B Nazanin"/>
          <w:sz w:val="28"/>
          <w:szCs w:val="28"/>
          <w:lang w:bidi="fa-IR"/>
        </w:rPr>
        <w:t>.</w:t>
      </w:r>
      <w:r w:rsidR="0096761F" w:rsidRPr="00086F6C">
        <w:rPr>
          <w:rFonts w:cs="B Nazanin" w:hint="cs"/>
          <w:sz w:val="28"/>
          <w:szCs w:val="28"/>
          <w:rtl/>
          <w:lang w:bidi="fa-IR"/>
        </w:rPr>
        <w:t xml:space="preserve"> </w:t>
      </w:r>
      <w:r w:rsidR="00CD7C83" w:rsidRPr="00086F6C">
        <w:rPr>
          <w:rFonts w:cs="B Nazanin" w:hint="cs"/>
          <w:sz w:val="28"/>
          <w:szCs w:val="28"/>
          <w:rtl/>
        </w:rPr>
        <w:t>پس</w:t>
      </w:r>
      <w:r w:rsidR="00CF2CB3" w:rsidRPr="00086F6C">
        <w:rPr>
          <w:rFonts w:cs="B Nazanin" w:hint="cs"/>
          <w:sz w:val="28"/>
          <w:szCs w:val="28"/>
          <w:rtl/>
        </w:rPr>
        <w:t xml:space="preserve"> از آن</w:t>
      </w:r>
      <w:r w:rsidR="00CD7C83" w:rsidRPr="00086F6C">
        <w:rPr>
          <w:rFonts w:cs="B Nazanin" w:hint="cs"/>
          <w:sz w:val="28"/>
          <w:szCs w:val="28"/>
          <w:rtl/>
        </w:rPr>
        <w:t xml:space="preserve"> </w:t>
      </w:r>
      <w:r w:rsidR="00FF221E" w:rsidRPr="00086F6C">
        <w:rPr>
          <w:rFonts w:cs="B Nazanin"/>
          <w:sz w:val="28"/>
          <w:szCs w:val="28"/>
          <w:rtl/>
        </w:rPr>
        <w:t>باید مدل خود را ارزیابی کنی</w:t>
      </w:r>
      <w:r w:rsidR="00FF221E" w:rsidRPr="00086F6C">
        <w:rPr>
          <w:rFonts w:cs="B Nazanin" w:hint="cs"/>
          <w:sz w:val="28"/>
          <w:szCs w:val="28"/>
          <w:rtl/>
        </w:rPr>
        <w:t>م</w:t>
      </w:r>
      <w:r w:rsidRPr="00086F6C">
        <w:rPr>
          <w:rFonts w:cs="B Nazanin"/>
          <w:sz w:val="28"/>
          <w:szCs w:val="28"/>
          <w:rtl/>
        </w:rPr>
        <w:t>. برای این کار،</w:t>
      </w:r>
      <w:r w:rsidR="003A492A" w:rsidRPr="00086F6C">
        <w:rPr>
          <w:rFonts w:cs="B Nazanin" w:hint="cs"/>
          <w:sz w:val="28"/>
          <w:szCs w:val="28"/>
          <w:rtl/>
        </w:rPr>
        <w:t xml:space="preserve"> </w:t>
      </w:r>
      <w:r w:rsidRPr="00086F6C">
        <w:rPr>
          <w:rFonts w:cs="B Nazanin"/>
          <w:sz w:val="28"/>
          <w:szCs w:val="28"/>
          <w:rtl/>
        </w:rPr>
        <w:t>باید مدل را بر روی داده های آزمون که ق</w:t>
      </w:r>
      <w:r w:rsidR="00093A98" w:rsidRPr="00086F6C">
        <w:rPr>
          <w:rFonts w:cs="B Nazanin"/>
          <w:sz w:val="28"/>
          <w:szCs w:val="28"/>
          <w:rtl/>
        </w:rPr>
        <w:t>بلا استفاده نشده اند، اعمال کنی</w:t>
      </w:r>
      <w:r w:rsidR="00093A98" w:rsidRPr="00086F6C">
        <w:rPr>
          <w:rFonts w:cs="B Nazanin" w:hint="cs"/>
          <w:sz w:val="28"/>
          <w:szCs w:val="28"/>
          <w:rtl/>
        </w:rPr>
        <w:t>م</w:t>
      </w:r>
      <w:r w:rsidR="00B56419" w:rsidRPr="00086F6C">
        <w:rPr>
          <w:rFonts w:cs="B Nazanin"/>
          <w:sz w:val="28"/>
          <w:szCs w:val="28"/>
          <w:rtl/>
        </w:rPr>
        <w:t xml:space="preserve"> و معیارهایی مانند دقت، صحت</w:t>
      </w:r>
      <w:r w:rsidR="00B56419" w:rsidRPr="00086F6C">
        <w:rPr>
          <w:rFonts w:cs="B Nazanin" w:hint="cs"/>
          <w:sz w:val="28"/>
          <w:szCs w:val="28"/>
          <w:rtl/>
        </w:rPr>
        <w:t xml:space="preserve"> و </w:t>
      </w:r>
      <w:r w:rsidRPr="00086F6C">
        <w:rPr>
          <w:rFonts w:cs="B Nazanin"/>
          <w:sz w:val="28"/>
          <w:szCs w:val="28"/>
          <w:rtl/>
        </w:rPr>
        <w:t>حساسیت</w:t>
      </w:r>
      <w:r w:rsidRPr="00086F6C">
        <w:rPr>
          <w:rFonts w:cs="B Nazanin"/>
          <w:sz w:val="28"/>
          <w:szCs w:val="28"/>
          <w:lang w:bidi="fa-IR"/>
        </w:rPr>
        <w:t xml:space="preserve"> </w:t>
      </w:r>
      <w:r w:rsidRPr="00086F6C">
        <w:rPr>
          <w:rFonts w:cs="B Nazanin"/>
          <w:sz w:val="28"/>
          <w:szCs w:val="28"/>
          <w:rtl/>
        </w:rPr>
        <w:t xml:space="preserve">و </w:t>
      </w:r>
      <w:r w:rsidRPr="00086F6C">
        <w:rPr>
          <w:rFonts w:ascii="Times New Roman" w:hAnsi="Times New Roman" w:cs="Times New Roman" w:hint="cs"/>
          <w:sz w:val="28"/>
          <w:szCs w:val="28"/>
          <w:rtl/>
        </w:rPr>
        <w:t>…</w:t>
      </w:r>
      <w:r w:rsidRPr="00086F6C">
        <w:rPr>
          <w:rFonts w:cs="B Nazanin"/>
          <w:sz w:val="28"/>
          <w:szCs w:val="28"/>
          <w:rtl/>
        </w:rPr>
        <w:t xml:space="preserve"> </w:t>
      </w:r>
      <w:r w:rsidRPr="00086F6C">
        <w:rPr>
          <w:rFonts w:cs="B Nazanin" w:hint="cs"/>
          <w:sz w:val="28"/>
          <w:szCs w:val="28"/>
          <w:rtl/>
        </w:rPr>
        <w:t>را</w:t>
      </w:r>
      <w:r w:rsidRPr="00086F6C">
        <w:rPr>
          <w:rFonts w:cs="B Nazanin"/>
          <w:sz w:val="28"/>
          <w:szCs w:val="28"/>
          <w:rtl/>
        </w:rPr>
        <w:t xml:space="preserve"> </w:t>
      </w:r>
      <w:r w:rsidRPr="00086F6C">
        <w:rPr>
          <w:rFonts w:cs="B Nazanin" w:hint="cs"/>
          <w:sz w:val="28"/>
          <w:szCs w:val="28"/>
          <w:rtl/>
        </w:rPr>
        <w:t>محاسبه</w:t>
      </w:r>
      <w:r w:rsidRPr="00086F6C">
        <w:rPr>
          <w:rFonts w:cs="B Nazanin"/>
          <w:sz w:val="28"/>
          <w:szCs w:val="28"/>
          <w:rtl/>
        </w:rPr>
        <w:t xml:space="preserve"> </w:t>
      </w:r>
      <w:r w:rsidRPr="00086F6C">
        <w:rPr>
          <w:rFonts w:cs="B Nazanin" w:hint="cs"/>
          <w:sz w:val="28"/>
          <w:szCs w:val="28"/>
          <w:rtl/>
        </w:rPr>
        <w:t>کنید</w:t>
      </w:r>
      <w:r w:rsidRPr="00086F6C">
        <w:rPr>
          <w:rFonts w:cs="B Nazanin"/>
          <w:sz w:val="28"/>
          <w:szCs w:val="28"/>
          <w:rtl/>
        </w:rPr>
        <w:t xml:space="preserve">. </w:t>
      </w:r>
      <w:r w:rsidRPr="00086F6C">
        <w:rPr>
          <w:rFonts w:cs="B Nazanin" w:hint="cs"/>
          <w:sz w:val="28"/>
          <w:szCs w:val="28"/>
          <w:rtl/>
        </w:rPr>
        <w:t>همچنین</w:t>
      </w:r>
      <w:r w:rsidRPr="00086F6C">
        <w:rPr>
          <w:rFonts w:cs="B Nazanin"/>
          <w:sz w:val="28"/>
          <w:szCs w:val="28"/>
          <w:rtl/>
        </w:rPr>
        <w:t xml:space="preserve"> </w:t>
      </w:r>
      <w:r w:rsidRPr="00086F6C">
        <w:rPr>
          <w:rFonts w:cs="B Nazanin" w:hint="cs"/>
          <w:sz w:val="28"/>
          <w:szCs w:val="28"/>
          <w:rtl/>
        </w:rPr>
        <w:t>می</w:t>
      </w:r>
      <w:r w:rsidRPr="00086F6C">
        <w:rPr>
          <w:rFonts w:cs="B Nazanin"/>
          <w:sz w:val="28"/>
          <w:szCs w:val="28"/>
          <w:rtl/>
        </w:rPr>
        <w:t xml:space="preserve"> </w:t>
      </w:r>
      <w:r w:rsidR="006F4F7D" w:rsidRPr="00086F6C">
        <w:rPr>
          <w:rFonts w:cs="B Nazanin" w:hint="cs"/>
          <w:sz w:val="28"/>
          <w:szCs w:val="28"/>
          <w:rtl/>
        </w:rPr>
        <w:t>توانیم</w:t>
      </w:r>
      <w:r w:rsidRPr="00086F6C">
        <w:rPr>
          <w:rFonts w:cs="B Nazanin"/>
          <w:sz w:val="28"/>
          <w:szCs w:val="28"/>
          <w:rtl/>
        </w:rPr>
        <w:t xml:space="preserve"> </w:t>
      </w:r>
      <w:r w:rsidRPr="00086F6C">
        <w:rPr>
          <w:rFonts w:cs="B Nazanin" w:hint="cs"/>
          <w:sz w:val="28"/>
          <w:szCs w:val="28"/>
          <w:rtl/>
        </w:rPr>
        <w:t>از</w:t>
      </w:r>
      <w:r w:rsidRPr="00086F6C">
        <w:rPr>
          <w:rFonts w:cs="B Nazanin"/>
          <w:sz w:val="28"/>
          <w:szCs w:val="28"/>
          <w:rtl/>
        </w:rPr>
        <w:t xml:space="preserve"> </w:t>
      </w:r>
      <w:r w:rsidRPr="00086F6C">
        <w:rPr>
          <w:rFonts w:cs="B Nazanin" w:hint="cs"/>
          <w:sz w:val="28"/>
          <w:szCs w:val="28"/>
          <w:rtl/>
        </w:rPr>
        <w:t>روش</w:t>
      </w:r>
      <w:r w:rsidRPr="00086F6C">
        <w:rPr>
          <w:rFonts w:cs="B Nazanin"/>
          <w:sz w:val="28"/>
          <w:szCs w:val="28"/>
          <w:rtl/>
        </w:rPr>
        <w:t xml:space="preserve"> </w:t>
      </w:r>
      <w:r w:rsidRPr="00086F6C">
        <w:rPr>
          <w:rFonts w:cs="B Nazanin" w:hint="cs"/>
          <w:sz w:val="28"/>
          <w:szCs w:val="28"/>
          <w:rtl/>
        </w:rPr>
        <w:t>های</w:t>
      </w:r>
      <w:r w:rsidRPr="00086F6C">
        <w:rPr>
          <w:rFonts w:cs="B Nazanin"/>
          <w:sz w:val="28"/>
          <w:szCs w:val="28"/>
          <w:rtl/>
        </w:rPr>
        <w:t xml:space="preserve"> </w:t>
      </w:r>
      <w:r w:rsidRPr="00086F6C">
        <w:rPr>
          <w:rFonts w:cs="B Nazanin" w:hint="cs"/>
          <w:sz w:val="28"/>
          <w:szCs w:val="28"/>
          <w:rtl/>
        </w:rPr>
        <w:t>هرس</w:t>
      </w:r>
      <w:r w:rsidRPr="00086F6C">
        <w:rPr>
          <w:rFonts w:cs="B Nazanin"/>
          <w:sz w:val="28"/>
          <w:szCs w:val="28"/>
          <w:rtl/>
        </w:rPr>
        <w:t xml:space="preserve"> </w:t>
      </w:r>
      <w:r w:rsidRPr="00086F6C">
        <w:rPr>
          <w:rFonts w:cs="B Nazanin" w:hint="cs"/>
          <w:sz w:val="28"/>
          <w:szCs w:val="28"/>
          <w:rtl/>
        </w:rPr>
        <w:t>کردن</w:t>
      </w:r>
      <w:r w:rsidRPr="00086F6C">
        <w:rPr>
          <w:rFonts w:cs="B Nazanin"/>
          <w:sz w:val="28"/>
          <w:szCs w:val="28"/>
          <w:rtl/>
        </w:rPr>
        <w:t xml:space="preserve"> </w:t>
      </w:r>
      <w:r w:rsidRPr="00086F6C">
        <w:rPr>
          <w:rFonts w:cs="B Nazanin" w:hint="cs"/>
          <w:sz w:val="28"/>
          <w:szCs w:val="28"/>
          <w:rtl/>
        </w:rPr>
        <w:t>برای</w:t>
      </w:r>
      <w:r w:rsidRPr="00086F6C">
        <w:rPr>
          <w:rFonts w:cs="B Nazanin"/>
          <w:sz w:val="28"/>
          <w:szCs w:val="28"/>
          <w:rtl/>
        </w:rPr>
        <w:t xml:space="preserve"> </w:t>
      </w:r>
      <w:r w:rsidRPr="00086F6C">
        <w:rPr>
          <w:rFonts w:cs="B Nazanin" w:hint="cs"/>
          <w:sz w:val="28"/>
          <w:szCs w:val="28"/>
          <w:rtl/>
        </w:rPr>
        <w:t>کاهش</w:t>
      </w:r>
      <w:r w:rsidRPr="00086F6C">
        <w:rPr>
          <w:rFonts w:cs="B Nazanin"/>
          <w:sz w:val="28"/>
          <w:szCs w:val="28"/>
          <w:rtl/>
        </w:rPr>
        <w:t xml:space="preserve"> </w:t>
      </w:r>
      <w:r w:rsidRPr="00086F6C">
        <w:rPr>
          <w:rFonts w:cs="B Nazanin" w:hint="cs"/>
          <w:sz w:val="28"/>
          <w:szCs w:val="28"/>
          <w:rtl/>
        </w:rPr>
        <w:t>پیچیدگی</w:t>
      </w:r>
      <w:r w:rsidRPr="00086F6C">
        <w:rPr>
          <w:rFonts w:cs="B Nazanin"/>
          <w:sz w:val="28"/>
          <w:szCs w:val="28"/>
          <w:rtl/>
        </w:rPr>
        <w:t xml:space="preserve"> </w:t>
      </w:r>
      <w:r w:rsidRPr="00086F6C">
        <w:rPr>
          <w:rFonts w:cs="B Nazanin" w:hint="cs"/>
          <w:sz w:val="28"/>
          <w:szCs w:val="28"/>
          <w:rtl/>
        </w:rPr>
        <w:t>و</w:t>
      </w:r>
      <w:r w:rsidRPr="00086F6C">
        <w:rPr>
          <w:rFonts w:cs="B Nazanin"/>
          <w:sz w:val="28"/>
          <w:szCs w:val="28"/>
          <w:rtl/>
        </w:rPr>
        <w:t xml:space="preserve"> </w:t>
      </w:r>
      <w:r w:rsidRPr="00086F6C">
        <w:rPr>
          <w:rFonts w:cs="B Nazanin" w:hint="cs"/>
          <w:sz w:val="28"/>
          <w:szCs w:val="28"/>
          <w:rtl/>
        </w:rPr>
        <w:t>جلوگیری</w:t>
      </w:r>
      <w:r w:rsidRPr="00086F6C">
        <w:rPr>
          <w:rFonts w:cs="B Nazanin"/>
          <w:sz w:val="28"/>
          <w:szCs w:val="28"/>
          <w:rtl/>
        </w:rPr>
        <w:t xml:space="preserve"> </w:t>
      </w:r>
      <w:r w:rsidRPr="00086F6C">
        <w:rPr>
          <w:rFonts w:cs="B Nazanin" w:hint="cs"/>
          <w:sz w:val="28"/>
          <w:szCs w:val="28"/>
          <w:rtl/>
        </w:rPr>
        <w:t>از</w:t>
      </w:r>
      <w:r w:rsidRPr="00086F6C">
        <w:rPr>
          <w:rFonts w:cs="B Nazanin"/>
          <w:sz w:val="28"/>
          <w:szCs w:val="28"/>
          <w:rtl/>
        </w:rPr>
        <w:t xml:space="preserve"> </w:t>
      </w:r>
      <w:r w:rsidRPr="00086F6C">
        <w:rPr>
          <w:rFonts w:cs="B Nazanin" w:hint="cs"/>
          <w:sz w:val="28"/>
          <w:szCs w:val="28"/>
          <w:rtl/>
        </w:rPr>
        <w:t>بیش</w:t>
      </w:r>
      <w:r w:rsidRPr="00086F6C">
        <w:rPr>
          <w:rFonts w:cs="B Nazanin"/>
          <w:sz w:val="28"/>
          <w:szCs w:val="28"/>
          <w:rtl/>
        </w:rPr>
        <w:t xml:space="preserve"> </w:t>
      </w:r>
      <w:r w:rsidRPr="00086F6C">
        <w:rPr>
          <w:rFonts w:cs="B Nazanin" w:hint="cs"/>
          <w:sz w:val="28"/>
          <w:szCs w:val="28"/>
          <w:rtl/>
        </w:rPr>
        <w:t>برازش</w:t>
      </w:r>
      <w:r w:rsidRPr="00086F6C">
        <w:rPr>
          <w:rFonts w:cs="B Nazanin"/>
          <w:sz w:val="28"/>
          <w:szCs w:val="28"/>
          <w:rtl/>
        </w:rPr>
        <w:t xml:space="preserve"> </w:t>
      </w:r>
      <w:r w:rsidRPr="00086F6C">
        <w:rPr>
          <w:rFonts w:cs="B Nazanin" w:hint="cs"/>
          <w:sz w:val="28"/>
          <w:szCs w:val="28"/>
          <w:rtl/>
        </w:rPr>
        <w:t>استفاده</w:t>
      </w:r>
      <w:r w:rsidRPr="00086F6C">
        <w:rPr>
          <w:rFonts w:cs="B Nazanin"/>
          <w:sz w:val="28"/>
          <w:szCs w:val="28"/>
          <w:rtl/>
        </w:rPr>
        <w:t xml:space="preserve"> </w:t>
      </w:r>
      <w:r w:rsidR="00AE4A19" w:rsidRPr="00086F6C">
        <w:rPr>
          <w:rFonts w:cs="B Nazanin" w:hint="cs"/>
          <w:sz w:val="28"/>
          <w:szCs w:val="28"/>
          <w:rtl/>
        </w:rPr>
        <w:t>کنیم</w:t>
      </w:r>
      <w:r w:rsidRPr="00086F6C">
        <w:rPr>
          <w:rFonts w:cs="B Nazanin"/>
          <w:sz w:val="28"/>
          <w:szCs w:val="28"/>
          <w:rtl/>
        </w:rPr>
        <w:t xml:space="preserve">. </w:t>
      </w:r>
      <w:r w:rsidRPr="00086F6C">
        <w:rPr>
          <w:rFonts w:cs="B Nazanin" w:hint="cs"/>
          <w:sz w:val="28"/>
          <w:szCs w:val="28"/>
          <w:rtl/>
        </w:rPr>
        <w:t>هرس</w:t>
      </w:r>
      <w:r w:rsidRPr="00086F6C">
        <w:rPr>
          <w:rFonts w:cs="B Nazanin"/>
          <w:sz w:val="28"/>
          <w:szCs w:val="28"/>
          <w:rtl/>
        </w:rPr>
        <w:t xml:space="preserve"> </w:t>
      </w:r>
      <w:r w:rsidRPr="00086F6C">
        <w:rPr>
          <w:rFonts w:cs="B Nazanin" w:hint="cs"/>
          <w:sz w:val="28"/>
          <w:szCs w:val="28"/>
          <w:rtl/>
        </w:rPr>
        <w:t>کردن</w:t>
      </w:r>
      <w:r w:rsidRPr="00086F6C">
        <w:rPr>
          <w:rFonts w:cs="B Nazanin"/>
          <w:sz w:val="28"/>
          <w:szCs w:val="28"/>
          <w:rtl/>
        </w:rPr>
        <w:t xml:space="preserve"> </w:t>
      </w:r>
      <w:r w:rsidRPr="00086F6C">
        <w:rPr>
          <w:rFonts w:cs="B Nazanin" w:hint="cs"/>
          <w:sz w:val="28"/>
          <w:szCs w:val="28"/>
          <w:rtl/>
        </w:rPr>
        <w:t>یک</w:t>
      </w:r>
      <w:r w:rsidRPr="00086F6C">
        <w:rPr>
          <w:rFonts w:cs="B Nazanin"/>
          <w:sz w:val="28"/>
          <w:szCs w:val="28"/>
          <w:rtl/>
        </w:rPr>
        <w:t xml:space="preserve"> </w:t>
      </w:r>
      <w:r w:rsidRPr="00086F6C">
        <w:rPr>
          <w:rFonts w:cs="B Nazanin" w:hint="cs"/>
          <w:sz w:val="28"/>
          <w:szCs w:val="28"/>
          <w:rtl/>
        </w:rPr>
        <w:t>فرآیند</w:t>
      </w:r>
      <w:r w:rsidRPr="00086F6C">
        <w:rPr>
          <w:rFonts w:cs="B Nazanin"/>
          <w:sz w:val="28"/>
          <w:szCs w:val="28"/>
          <w:rtl/>
        </w:rPr>
        <w:t xml:space="preserve"> </w:t>
      </w:r>
      <w:r w:rsidRPr="00086F6C">
        <w:rPr>
          <w:rFonts w:cs="B Nazanin" w:hint="cs"/>
          <w:sz w:val="28"/>
          <w:szCs w:val="28"/>
          <w:rtl/>
        </w:rPr>
        <w:t>است</w:t>
      </w:r>
      <w:r w:rsidRPr="00086F6C">
        <w:rPr>
          <w:rFonts w:cs="B Nazanin"/>
          <w:sz w:val="28"/>
          <w:szCs w:val="28"/>
          <w:rtl/>
        </w:rPr>
        <w:t xml:space="preserve"> </w:t>
      </w:r>
      <w:r w:rsidRPr="00086F6C">
        <w:rPr>
          <w:rFonts w:cs="B Nazanin" w:hint="cs"/>
          <w:sz w:val="28"/>
          <w:szCs w:val="28"/>
          <w:rtl/>
        </w:rPr>
        <w:t>که</w:t>
      </w:r>
      <w:r w:rsidRPr="00086F6C">
        <w:rPr>
          <w:rFonts w:cs="B Nazanin"/>
          <w:sz w:val="28"/>
          <w:szCs w:val="28"/>
          <w:rtl/>
        </w:rPr>
        <w:t xml:space="preserve"> </w:t>
      </w:r>
      <w:r w:rsidRPr="00086F6C">
        <w:rPr>
          <w:rFonts w:cs="B Nazanin" w:hint="cs"/>
          <w:sz w:val="28"/>
          <w:szCs w:val="28"/>
          <w:rtl/>
        </w:rPr>
        <w:t>شاخه</w:t>
      </w:r>
      <w:r w:rsidRPr="00086F6C">
        <w:rPr>
          <w:rFonts w:cs="B Nazanin"/>
          <w:sz w:val="28"/>
          <w:szCs w:val="28"/>
          <w:rtl/>
        </w:rPr>
        <w:t xml:space="preserve"> </w:t>
      </w:r>
      <w:r w:rsidRPr="00086F6C">
        <w:rPr>
          <w:rFonts w:cs="B Nazanin" w:hint="cs"/>
          <w:sz w:val="28"/>
          <w:szCs w:val="28"/>
          <w:rtl/>
        </w:rPr>
        <w:t>هایی</w:t>
      </w:r>
      <w:r w:rsidRPr="00086F6C">
        <w:rPr>
          <w:rFonts w:cs="B Nazanin"/>
          <w:sz w:val="28"/>
          <w:szCs w:val="28"/>
          <w:rtl/>
        </w:rPr>
        <w:t xml:space="preserve"> </w:t>
      </w:r>
      <w:r w:rsidRPr="00086F6C">
        <w:rPr>
          <w:rFonts w:cs="B Nazanin" w:hint="cs"/>
          <w:sz w:val="28"/>
          <w:szCs w:val="28"/>
          <w:rtl/>
        </w:rPr>
        <w:t>را</w:t>
      </w:r>
      <w:r w:rsidRPr="00086F6C">
        <w:rPr>
          <w:rFonts w:cs="B Nazanin"/>
          <w:sz w:val="28"/>
          <w:szCs w:val="28"/>
          <w:rtl/>
        </w:rPr>
        <w:t xml:space="preserve"> </w:t>
      </w:r>
      <w:r w:rsidRPr="00086F6C">
        <w:rPr>
          <w:rFonts w:cs="B Nazanin" w:hint="cs"/>
          <w:sz w:val="28"/>
          <w:szCs w:val="28"/>
          <w:rtl/>
        </w:rPr>
        <w:t>که</w:t>
      </w:r>
      <w:r w:rsidRPr="00086F6C">
        <w:rPr>
          <w:rFonts w:cs="B Nazanin"/>
          <w:sz w:val="28"/>
          <w:szCs w:val="28"/>
          <w:rtl/>
        </w:rPr>
        <w:t xml:space="preserve"> </w:t>
      </w:r>
      <w:r w:rsidRPr="00086F6C">
        <w:rPr>
          <w:rFonts w:cs="B Nazanin" w:hint="cs"/>
          <w:sz w:val="28"/>
          <w:szCs w:val="28"/>
          <w:rtl/>
        </w:rPr>
        <w:t>بر</w:t>
      </w:r>
      <w:r w:rsidRPr="00086F6C">
        <w:rPr>
          <w:rFonts w:cs="B Nazanin"/>
          <w:sz w:val="28"/>
          <w:szCs w:val="28"/>
          <w:rtl/>
        </w:rPr>
        <w:t xml:space="preserve"> </w:t>
      </w:r>
      <w:r w:rsidRPr="00086F6C">
        <w:rPr>
          <w:rFonts w:cs="B Nazanin" w:hint="cs"/>
          <w:sz w:val="28"/>
          <w:szCs w:val="28"/>
          <w:rtl/>
        </w:rPr>
        <w:t>روی</w:t>
      </w:r>
      <w:r w:rsidRPr="00086F6C">
        <w:rPr>
          <w:rFonts w:cs="B Nazanin"/>
          <w:sz w:val="28"/>
          <w:szCs w:val="28"/>
          <w:rtl/>
        </w:rPr>
        <w:t xml:space="preserve"> </w:t>
      </w:r>
      <w:r w:rsidRPr="00086F6C">
        <w:rPr>
          <w:rFonts w:cs="B Nazanin" w:hint="cs"/>
          <w:sz w:val="28"/>
          <w:szCs w:val="28"/>
          <w:rtl/>
        </w:rPr>
        <w:t>ویژگی</w:t>
      </w:r>
      <w:r w:rsidRPr="00086F6C">
        <w:rPr>
          <w:rFonts w:cs="B Nazanin"/>
          <w:sz w:val="28"/>
          <w:szCs w:val="28"/>
          <w:rtl/>
        </w:rPr>
        <w:t xml:space="preserve"> هایی با اهمیت کم تقسیم می شوند حذف می کند</w:t>
      </w:r>
      <w:r w:rsidRPr="00086F6C">
        <w:rPr>
          <w:rFonts w:cs="B Nazanin"/>
          <w:sz w:val="28"/>
          <w:szCs w:val="28"/>
          <w:lang w:bidi="fa-IR"/>
        </w:rPr>
        <w:t>.</w:t>
      </w:r>
    </w:p>
    <w:p w14:paraId="0A49298F" w14:textId="59276F2B" w:rsidR="00F240E0" w:rsidRPr="00086F6C" w:rsidRDefault="009A1EFB" w:rsidP="00B4122B">
      <w:pPr>
        <w:bidi/>
        <w:rPr>
          <w:rFonts w:cs="B Nazanin"/>
          <w:sz w:val="28"/>
          <w:szCs w:val="28"/>
          <w:lang w:bidi="fa-IR"/>
        </w:rPr>
      </w:pPr>
      <w:r w:rsidRPr="00086F6C">
        <w:rPr>
          <w:rFonts w:cs="B Nazanin" w:hint="cs"/>
          <w:sz w:val="28"/>
          <w:szCs w:val="28"/>
          <w:rtl/>
        </w:rPr>
        <w:t xml:space="preserve">در آخر </w:t>
      </w:r>
      <w:r w:rsidR="00EB6B12" w:rsidRPr="00086F6C">
        <w:rPr>
          <w:rFonts w:cs="B Nazanin"/>
          <w:sz w:val="28"/>
          <w:szCs w:val="28"/>
          <w:rtl/>
        </w:rPr>
        <w:t>باید مدل خود را به کار ببری</w:t>
      </w:r>
      <w:r w:rsidR="00EB6B12" w:rsidRPr="00086F6C">
        <w:rPr>
          <w:rFonts w:cs="B Nazanin" w:hint="cs"/>
          <w:sz w:val="28"/>
          <w:szCs w:val="28"/>
          <w:rtl/>
        </w:rPr>
        <w:t>م</w:t>
      </w:r>
      <w:r w:rsidR="00F240E0" w:rsidRPr="00086F6C">
        <w:rPr>
          <w:rFonts w:cs="B Nazanin"/>
          <w:sz w:val="28"/>
          <w:szCs w:val="28"/>
          <w:rtl/>
        </w:rPr>
        <w:t xml:space="preserve">. برای این کار، باید ویژگی های یک نمونه جدید را به مدل وارد کنید و مدل بر اساس تست هایی که در هر گره انجام می دهد، نمونه را به یکی از برچسب های موجود در برگ ها رده بندی می کند. برچسب نهایی نشان دهنده احتمال </w:t>
      </w:r>
      <w:r w:rsidR="004D168D">
        <w:rPr>
          <w:rFonts w:cs="B Nazanin" w:hint="cs"/>
          <w:sz w:val="28"/>
          <w:szCs w:val="28"/>
          <w:rtl/>
        </w:rPr>
        <w:t>بیمار بودن یا نبودن</w:t>
      </w:r>
      <w:r w:rsidR="00F240E0" w:rsidRPr="00086F6C">
        <w:rPr>
          <w:rFonts w:cs="B Nazanin"/>
          <w:sz w:val="28"/>
          <w:szCs w:val="28"/>
          <w:rtl/>
        </w:rPr>
        <w:t xml:space="preserve"> است</w:t>
      </w:r>
      <w:r w:rsidR="00F240E0" w:rsidRPr="00086F6C">
        <w:rPr>
          <w:rFonts w:cs="B Nazanin"/>
          <w:sz w:val="28"/>
          <w:szCs w:val="28"/>
          <w:lang w:bidi="fa-IR"/>
        </w:rPr>
        <w:t>.</w:t>
      </w:r>
    </w:p>
    <w:p w14:paraId="33CC00E2" w14:textId="61284084" w:rsidR="007A145B" w:rsidRDefault="009423A6" w:rsidP="00671F71">
      <w:pPr>
        <w:tabs>
          <w:tab w:val="num" w:pos="720"/>
        </w:tabs>
        <w:bidi/>
        <w:rPr>
          <w:rFonts w:cs="B Nazanin"/>
          <w:sz w:val="28"/>
          <w:szCs w:val="28"/>
          <w:rtl/>
          <w:lang w:bidi="fa-IR"/>
        </w:rPr>
      </w:pPr>
      <w:r w:rsidRPr="00086F6C">
        <w:rPr>
          <w:rFonts w:cs="B Nazanin" w:hint="cs"/>
          <w:sz w:val="28"/>
          <w:szCs w:val="28"/>
          <w:rtl/>
        </w:rPr>
        <w:t xml:space="preserve">اما </w:t>
      </w:r>
      <w:r w:rsidRPr="00086F6C">
        <w:rPr>
          <w:rFonts w:cs="B Nazanin"/>
          <w:sz w:val="28"/>
          <w:szCs w:val="28"/>
          <w:rtl/>
        </w:rPr>
        <w:t xml:space="preserve">برای </w:t>
      </w:r>
      <w:r w:rsidRPr="00086F6C">
        <w:rPr>
          <w:rFonts w:cs="B Nazanin" w:hint="cs"/>
          <w:sz w:val="28"/>
          <w:szCs w:val="28"/>
          <w:rtl/>
        </w:rPr>
        <w:t>بکارگیری</w:t>
      </w:r>
      <w:r w:rsidRPr="00086F6C">
        <w:rPr>
          <w:rFonts w:cs="B Nazanin"/>
          <w:sz w:val="28"/>
          <w:szCs w:val="28"/>
          <w:rtl/>
        </w:rPr>
        <w:t xml:space="preserve"> یک جنگل تصادفی برای پیش بینی سرطان ریه،</w:t>
      </w:r>
      <w:r w:rsidRPr="00086F6C">
        <w:rPr>
          <w:rFonts w:cs="B Nazanin" w:hint="cs"/>
          <w:sz w:val="28"/>
          <w:szCs w:val="28"/>
          <w:rtl/>
        </w:rPr>
        <w:t xml:space="preserve"> پس از پیش پردازش داده های دردست داشته</w:t>
      </w:r>
      <w:r w:rsidR="007A145B" w:rsidRPr="00086F6C">
        <w:rPr>
          <w:rFonts w:cs="B Nazanin"/>
          <w:sz w:val="28"/>
          <w:szCs w:val="28"/>
          <w:rtl/>
        </w:rPr>
        <w:t xml:space="preserve"> باید تعدادی درخت تصمیم را با استفاده از روش</w:t>
      </w:r>
      <w:r w:rsidR="004D168D">
        <w:rPr>
          <w:rFonts w:cs="B Nazanin" w:hint="cs"/>
          <w:sz w:val="28"/>
          <w:szCs w:val="28"/>
          <w:rtl/>
        </w:rPr>
        <w:t xml:space="preserve"> </w:t>
      </w:r>
      <w:r w:rsidR="007A145B" w:rsidRPr="00086F6C">
        <w:rPr>
          <w:rFonts w:cs="B Nazanin"/>
          <w:sz w:val="28"/>
          <w:szCs w:val="28"/>
          <w:lang w:bidi="fa-IR"/>
        </w:rPr>
        <w:t xml:space="preserve"> bagging</w:t>
      </w:r>
      <w:r w:rsidR="000665D9" w:rsidRPr="00086F6C">
        <w:rPr>
          <w:rFonts w:cs="B Nazanin" w:hint="cs"/>
          <w:sz w:val="28"/>
          <w:szCs w:val="28"/>
          <w:rtl/>
          <w:lang w:bidi="fa-IR"/>
        </w:rPr>
        <w:t xml:space="preserve"> </w:t>
      </w:r>
      <w:r w:rsidR="007A145B" w:rsidRPr="00086F6C">
        <w:rPr>
          <w:rFonts w:cs="B Nazanin"/>
          <w:sz w:val="28"/>
          <w:szCs w:val="28"/>
          <w:rtl/>
        </w:rPr>
        <w:t xml:space="preserve">یا </w:t>
      </w:r>
      <w:r w:rsidR="007A145B" w:rsidRPr="00086F6C">
        <w:rPr>
          <w:rFonts w:cs="B Nazanin"/>
          <w:sz w:val="28"/>
          <w:szCs w:val="28"/>
        </w:rPr>
        <w:t>Bootstrapping</w:t>
      </w:r>
      <w:r w:rsidR="007A145B" w:rsidRPr="00086F6C">
        <w:rPr>
          <w:rFonts w:cs="B Nazanin"/>
          <w:sz w:val="28"/>
          <w:szCs w:val="28"/>
          <w:rtl/>
        </w:rPr>
        <w:t xml:space="preserve"> از </w:t>
      </w:r>
      <w:r w:rsidR="007A145B" w:rsidRPr="00086F6C">
        <w:rPr>
          <w:rFonts w:cs="B Nazanin"/>
          <w:sz w:val="28"/>
          <w:szCs w:val="28"/>
          <w:rtl/>
        </w:rPr>
        <w:lastRenderedPageBreak/>
        <w:t>داده‌ها بسازی</w:t>
      </w:r>
      <w:r w:rsidR="007A145B" w:rsidRPr="00086F6C">
        <w:rPr>
          <w:rFonts w:cs="B Nazanin" w:hint="cs"/>
          <w:sz w:val="28"/>
          <w:szCs w:val="28"/>
          <w:rtl/>
        </w:rPr>
        <w:t>م</w:t>
      </w:r>
      <w:r w:rsidR="007A145B" w:rsidRPr="00086F6C">
        <w:rPr>
          <w:rFonts w:cs="B Nazanin"/>
          <w:sz w:val="28"/>
          <w:szCs w:val="28"/>
          <w:rtl/>
        </w:rPr>
        <w:t>. این روش، با انتخاب تصادفی یک زیرمجموعه از داده‌ها با حفظ اندازه اصلی، یک نمونه‌برداری با جایگزینی از داده‌ها انجام می‌دهد. سپس برای هر زیرمجموعه، یک درخت تصمیم را با استفاده از یک الگوریتم مانند</w:t>
      </w:r>
      <w:r w:rsidR="004D168D">
        <w:rPr>
          <w:rFonts w:cs="B Nazanin" w:hint="cs"/>
          <w:sz w:val="28"/>
          <w:szCs w:val="28"/>
          <w:rtl/>
        </w:rPr>
        <w:t xml:space="preserve"> </w:t>
      </w:r>
      <w:r w:rsidR="007A145B" w:rsidRPr="00086F6C">
        <w:rPr>
          <w:rFonts w:cs="B Nazanin"/>
          <w:sz w:val="28"/>
          <w:szCs w:val="28"/>
          <w:lang w:bidi="fa-IR"/>
        </w:rPr>
        <w:t xml:space="preserve"> ID3</w:t>
      </w:r>
      <w:r w:rsidR="007A145B" w:rsidRPr="00086F6C">
        <w:rPr>
          <w:rFonts w:cs="B Nazanin"/>
          <w:sz w:val="28"/>
          <w:szCs w:val="28"/>
          <w:rtl/>
        </w:rPr>
        <w:t xml:space="preserve">، </w:t>
      </w:r>
      <w:r w:rsidR="007A145B" w:rsidRPr="00086F6C">
        <w:rPr>
          <w:rFonts w:cs="B Nazanin"/>
          <w:sz w:val="28"/>
          <w:szCs w:val="28"/>
          <w:lang w:bidi="fa-IR"/>
        </w:rPr>
        <w:t>C4.5</w:t>
      </w:r>
      <w:r w:rsidR="007A145B" w:rsidRPr="00086F6C">
        <w:rPr>
          <w:rFonts w:cs="B Nazanin"/>
          <w:sz w:val="28"/>
          <w:szCs w:val="28"/>
          <w:rtl/>
        </w:rPr>
        <w:t xml:space="preserve">، </w:t>
      </w:r>
      <w:r w:rsidR="007A145B" w:rsidRPr="00086F6C">
        <w:rPr>
          <w:rFonts w:cs="B Nazanin"/>
          <w:sz w:val="28"/>
          <w:szCs w:val="28"/>
          <w:lang w:bidi="fa-IR"/>
        </w:rPr>
        <w:t>CART</w:t>
      </w:r>
      <w:r w:rsidR="004D168D">
        <w:rPr>
          <w:rFonts w:cs="B Nazanin" w:hint="cs"/>
          <w:sz w:val="28"/>
          <w:szCs w:val="28"/>
          <w:rtl/>
          <w:lang w:bidi="fa-IR"/>
        </w:rPr>
        <w:t xml:space="preserve"> </w:t>
      </w:r>
      <w:r w:rsidR="00060A25" w:rsidRPr="00086F6C">
        <w:rPr>
          <w:rFonts w:cs="B Nazanin"/>
          <w:sz w:val="28"/>
          <w:szCs w:val="28"/>
          <w:rtl/>
        </w:rPr>
        <w:t xml:space="preserve">و </w:t>
      </w:r>
      <w:r w:rsidR="00060A25" w:rsidRPr="00086F6C">
        <w:rPr>
          <w:rFonts w:cs="B Nazanin" w:hint="cs"/>
          <w:sz w:val="28"/>
          <w:szCs w:val="28"/>
          <w:rtl/>
        </w:rPr>
        <w:t>...</w:t>
      </w:r>
      <w:r w:rsidR="00060A25" w:rsidRPr="00086F6C">
        <w:rPr>
          <w:rFonts w:cs="B Nazanin"/>
          <w:sz w:val="28"/>
          <w:szCs w:val="28"/>
          <w:rtl/>
        </w:rPr>
        <w:t xml:space="preserve"> بسازی</w:t>
      </w:r>
      <w:r w:rsidR="00060A25" w:rsidRPr="00086F6C">
        <w:rPr>
          <w:rFonts w:cs="B Nazanin" w:hint="cs"/>
          <w:sz w:val="28"/>
          <w:szCs w:val="28"/>
          <w:rtl/>
        </w:rPr>
        <w:t>م</w:t>
      </w:r>
      <w:r w:rsidR="007A145B" w:rsidRPr="00086F6C">
        <w:rPr>
          <w:rFonts w:cs="B Nazanin"/>
          <w:sz w:val="28"/>
          <w:szCs w:val="28"/>
          <w:rtl/>
        </w:rPr>
        <w:t>. در این مرحله، باید تعداد درخت‌ها و تعداد ویژگی‌هایی که در ه</w:t>
      </w:r>
      <w:r w:rsidR="00E30FEC" w:rsidRPr="00086F6C">
        <w:rPr>
          <w:rFonts w:cs="B Nazanin"/>
          <w:sz w:val="28"/>
          <w:szCs w:val="28"/>
          <w:rtl/>
        </w:rPr>
        <w:t>ر گره بررسی می‌شوند را مشخص کنی</w:t>
      </w:r>
      <w:r w:rsidR="00E30FEC" w:rsidRPr="00086F6C">
        <w:rPr>
          <w:rFonts w:cs="B Nazanin" w:hint="cs"/>
          <w:sz w:val="28"/>
          <w:szCs w:val="28"/>
          <w:rtl/>
        </w:rPr>
        <w:t>م</w:t>
      </w:r>
      <w:r w:rsidR="007A145B" w:rsidRPr="00086F6C">
        <w:rPr>
          <w:rFonts w:cs="B Nazanin"/>
          <w:sz w:val="28"/>
          <w:szCs w:val="28"/>
          <w:rtl/>
        </w:rPr>
        <w:t xml:space="preserve">. معمولاً تعداد درخت‌ها بین </w:t>
      </w:r>
      <w:r w:rsidR="007A145B" w:rsidRPr="00086F6C">
        <w:rPr>
          <w:rFonts w:cs="B Nazanin"/>
          <w:sz w:val="28"/>
          <w:szCs w:val="28"/>
          <w:rtl/>
          <w:lang w:bidi="fa-IR"/>
        </w:rPr>
        <w:t>۱۰۰</w:t>
      </w:r>
      <w:r w:rsidR="007A145B" w:rsidRPr="00086F6C">
        <w:rPr>
          <w:rFonts w:cs="B Nazanin"/>
          <w:sz w:val="28"/>
          <w:szCs w:val="28"/>
          <w:rtl/>
        </w:rPr>
        <w:t xml:space="preserve"> تا </w:t>
      </w:r>
      <w:r w:rsidR="007A145B" w:rsidRPr="00086F6C">
        <w:rPr>
          <w:rFonts w:cs="B Nazanin"/>
          <w:sz w:val="28"/>
          <w:szCs w:val="28"/>
          <w:rtl/>
          <w:lang w:bidi="fa-IR"/>
        </w:rPr>
        <w:t>۵۰۰</w:t>
      </w:r>
      <w:r w:rsidR="007A145B" w:rsidRPr="00086F6C">
        <w:rPr>
          <w:rFonts w:cs="B Nazanin"/>
          <w:sz w:val="28"/>
          <w:szCs w:val="28"/>
          <w:rtl/>
        </w:rPr>
        <w:t xml:space="preserve"> و تعداد ویژگی‌ها برابر با ریشه‌ی تعداد کل ویژگی‌ها انتخاب می‌شوند</w:t>
      </w:r>
      <w:r w:rsidR="007A145B" w:rsidRPr="00086F6C">
        <w:rPr>
          <w:rFonts w:cs="B Nazanin"/>
          <w:sz w:val="28"/>
          <w:szCs w:val="28"/>
          <w:lang w:bidi="fa-IR"/>
        </w:rPr>
        <w:t>.</w:t>
      </w:r>
      <w:r w:rsidR="00671F71">
        <w:rPr>
          <w:rFonts w:cs="B Nazanin" w:hint="cs"/>
          <w:sz w:val="28"/>
          <w:szCs w:val="28"/>
          <w:rtl/>
          <w:lang w:bidi="fa-IR"/>
        </w:rPr>
        <w:t xml:space="preserve"> </w:t>
      </w:r>
      <w:r w:rsidR="007A145B" w:rsidRPr="00086F6C">
        <w:rPr>
          <w:rFonts w:cs="B Nazanin"/>
          <w:sz w:val="28"/>
          <w:szCs w:val="28"/>
          <w:rtl/>
        </w:rPr>
        <w:t xml:space="preserve">در نهایت، باید جنگل تصادفی ساخته </w:t>
      </w:r>
      <w:r w:rsidR="00042968" w:rsidRPr="00086F6C">
        <w:rPr>
          <w:rFonts w:cs="B Nazanin"/>
          <w:sz w:val="28"/>
          <w:szCs w:val="28"/>
          <w:rtl/>
        </w:rPr>
        <w:t>شده را ارزیابی و بهینه‌سازی کنی</w:t>
      </w:r>
      <w:r w:rsidR="00042968" w:rsidRPr="00086F6C">
        <w:rPr>
          <w:rFonts w:cs="B Nazanin" w:hint="cs"/>
          <w:sz w:val="28"/>
          <w:szCs w:val="28"/>
          <w:rtl/>
        </w:rPr>
        <w:t>م</w:t>
      </w:r>
      <w:r w:rsidR="00042968" w:rsidRPr="00086F6C">
        <w:rPr>
          <w:rFonts w:cs="B Nazanin"/>
          <w:sz w:val="28"/>
          <w:szCs w:val="28"/>
          <w:rtl/>
        </w:rPr>
        <w:t>. برای این کار، می‌توانی</w:t>
      </w:r>
      <w:r w:rsidR="00042968" w:rsidRPr="00086F6C">
        <w:rPr>
          <w:rFonts w:cs="B Nazanin" w:hint="cs"/>
          <w:sz w:val="28"/>
          <w:szCs w:val="28"/>
          <w:rtl/>
        </w:rPr>
        <w:t>م</w:t>
      </w:r>
      <w:r w:rsidR="007A145B" w:rsidRPr="00086F6C">
        <w:rPr>
          <w:rFonts w:cs="B Nazanin"/>
          <w:sz w:val="28"/>
          <w:szCs w:val="28"/>
          <w:rtl/>
        </w:rPr>
        <w:t xml:space="preserve"> از معیارهایی مانند دقت، صحت، فراخوانی، معیار</w:t>
      </w:r>
      <w:r w:rsidR="007A145B" w:rsidRPr="00086F6C">
        <w:rPr>
          <w:rFonts w:cs="B Nazanin"/>
          <w:sz w:val="28"/>
          <w:szCs w:val="28"/>
          <w:lang w:bidi="fa-IR"/>
        </w:rPr>
        <w:t xml:space="preserve"> F1</w:t>
      </w:r>
      <w:r w:rsidR="007A145B" w:rsidRPr="00086F6C">
        <w:rPr>
          <w:rFonts w:cs="B Nazanin"/>
          <w:sz w:val="28"/>
          <w:szCs w:val="28"/>
          <w:rtl/>
        </w:rPr>
        <w:t>، منحنی</w:t>
      </w:r>
      <w:r w:rsidR="007A145B" w:rsidRPr="00086F6C">
        <w:rPr>
          <w:rFonts w:cs="B Nazanin"/>
          <w:sz w:val="28"/>
          <w:szCs w:val="28"/>
          <w:lang w:bidi="fa-IR"/>
        </w:rPr>
        <w:t xml:space="preserve"> ROC </w:t>
      </w:r>
      <w:r w:rsidR="00042968" w:rsidRPr="00086F6C">
        <w:rPr>
          <w:rFonts w:cs="B Nazanin"/>
          <w:sz w:val="28"/>
          <w:szCs w:val="28"/>
          <w:rtl/>
        </w:rPr>
        <w:t xml:space="preserve">و </w:t>
      </w:r>
      <w:r w:rsidR="00042968" w:rsidRPr="00086F6C">
        <w:rPr>
          <w:rFonts w:cs="B Nazanin" w:hint="cs"/>
          <w:sz w:val="28"/>
          <w:szCs w:val="28"/>
          <w:rtl/>
        </w:rPr>
        <w:t>...</w:t>
      </w:r>
      <w:r w:rsidR="00042968" w:rsidRPr="00086F6C">
        <w:rPr>
          <w:rFonts w:cs="B Nazanin"/>
          <w:sz w:val="28"/>
          <w:szCs w:val="28"/>
          <w:rtl/>
        </w:rPr>
        <w:t xml:space="preserve"> استفاده کنی</w:t>
      </w:r>
      <w:r w:rsidR="00042968" w:rsidRPr="00086F6C">
        <w:rPr>
          <w:rFonts w:cs="B Nazanin" w:hint="cs"/>
          <w:sz w:val="28"/>
          <w:szCs w:val="28"/>
          <w:rtl/>
        </w:rPr>
        <w:t>م.</w:t>
      </w:r>
    </w:p>
    <w:p w14:paraId="5F9BCE25" w14:textId="77777777" w:rsidR="00DA7384" w:rsidRDefault="00DA7384" w:rsidP="00DA7384">
      <w:pPr>
        <w:tabs>
          <w:tab w:val="num" w:pos="720"/>
        </w:tabs>
        <w:bidi/>
        <w:rPr>
          <w:rFonts w:cs="B Nazanin"/>
          <w:sz w:val="28"/>
          <w:szCs w:val="28"/>
          <w:rtl/>
          <w:lang w:bidi="fa-IR"/>
        </w:rPr>
      </w:pPr>
    </w:p>
    <w:p w14:paraId="65B9B31C" w14:textId="67445F4D" w:rsidR="00DA7384" w:rsidRDefault="00DA7384" w:rsidP="00DA7384">
      <w:pPr>
        <w:bidi/>
        <w:rPr>
          <w:rFonts w:cs="B Nazanin"/>
          <w:sz w:val="36"/>
          <w:szCs w:val="36"/>
          <w:rtl/>
          <w:lang w:bidi="fa-IR"/>
        </w:rPr>
      </w:pPr>
      <w:r>
        <w:rPr>
          <w:rFonts w:cs="B Nazanin" w:hint="cs"/>
          <w:sz w:val="36"/>
          <w:szCs w:val="36"/>
          <w:rtl/>
          <w:lang w:bidi="fa-IR"/>
        </w:rPr>
        <w:t>پیاده سازی و نتایج :</w:t>
      </w:r>
    </w:p>
    <w:p w14:paraId="6B66E706" w14:textId="4682B425" w:rsidR="00DA7384" w:rsidRDefault="00DA7384" w:rsidP="00DA7384">
      <w:pPr>
        <w:tabs>
          <w:tab w:val="num" w:pos="720"/>
        </w:tabs>
        <w:bidi/>
        <w:rPr>
          <w:rFonts w:cs="B Nazanin"/>
          <w:sz w:val="28"/>
          <w:szCs w:val="28"/>
          <w:rtl/>
          <w:lang w:bidi="fa-IR"/>
        </w:rPr>
      </w:pPr>
      <w:r>
        <w:rPr>
          <w:rFonts w:cs="B Nazanin" w:hint="cs"/>
          <w:sz w:val="28"/>
          <w:szCs w:val="28"/>
          <w:rtl/>
          <w:lang w:bidi="fa-IR"/>
        </w:rPr>
        <w:t xml:space="preserve">برای پیاده سازی الگوریتم </w:t>
      </w:r>
      <w:r>
        <w:rPr>
          <w:rFonts w:cs="B Nazanin"/>
          <w:sz w:val="28"/>
          <w:szCs w:val="28"/>
          <w:lang w:bidi="fa-IR"/>
        </w:rPr>
        <w:t>Random Forest</w:t>
      </w:r>
      <w:r>
        <w:rPr>
          <w:rFonts w:cs="B Nazanin" w:hint="cs"/>
          <w:sz w:val="28"/>
          <w:szCs w:val="28"/>
          <w:rtl/>
          <w:lang w:bidi="fa-IR"/>
        </w:rPr>
        <w:t xml:space="preserve"> و سپس ترکیب آن با </w:t>
      </w:r>
      <w:r>
        <w:rPr>
          <w:rFonts w:cs="B Nazanin"/>
          <w:sz w:val="28"/>
          <w:szCs w:val="28"/>
          <w:lang w:bidi="fa-IR"/>
        </w:rPr>
        <w:t>GA</w:t>
      </w:r>
      <w:r>
        <w:rPr>
          <w:rFonts w:cs="B Nazanin" w:hint="cs"/>
          <w:sz w:val="28"/>
          <w:szCs w:val="28"/>
          <w:rtl/>
          <w:lang w:bidi="fa-IR"/>
        </w:rPr>
        <w:t xml:space="preserve"> برای بهینه سازی از زبان برنامه نویسی پایتون استفاده شده است که به توضیح آن میپردازیم:</w:t>
      </w:r>
    </w:p>
    <w:p w14:paraId="53533750" w14:textId="77777777" w:rsidR="00DA7384" w:rsidRDefault="00DA7384" w:rsidP="00DA7384">
      <w:pPr>
        <w:tabs>
          <w:tab w:val="num" w:pos="720"/>
        </w:tabs>
        <w:bidi/>
        <w:rPr>
          <w:rFonts w:cs="B Nazanin"/>
          <w:sz w:val="28"/>
          <w:szCs w:val="28"/>
          <w:rtl/>
          <w:lang w:bidi="fa-IR"/>
        </w:rPr>
      </w:pPr>
    </w:p>
    <w:p w14:paraId="09C4A741" w14:textId="35BD131A" w:rsidR="00DA7384" w:rsidRDefault="00DA7384" w:rsidP="00DA7384">
      <w:pPr>
        <w:tabs>
          <w:tab w:val="num" w:pos="720"/>
        </w:tabs>
        <w:bidi/>
        <w:rPr>
          <w:rFonts w:cs="B Nazanin"/>
          <w:sz w:val="28"/>
          <w:szCs w:val="28"/>
          <w:rtl/>
          <w:lang w:bidi="fa-IR"/>
        </w:rPr>
      </w:pPr>
      <w:r>
        <w:rPr>
          <w:rFonts w:cs="B Nazanin" w:hint="cs"/>
          <w:sz w:val="28"/>
          <w:szCs w:val="28"/>
          <w:rtl/>
          <w:lang w:bidi="fa-IR"/>
        </w:rPr>
        <w:t xml:space="preserve">در پیاده سازی پایتون ابتدا </w:t>
      </w:r>
      <w:r>
        <w:rPr>
          <w:rFonts w:cs="B Nazanin"/>
          <w:sz w:val="28"/>
          <w:szCs w:val="28"/>
          <w:lang w:bidi="fa-IR"/>
        </w:rPr>
        <w:t>Feature</w:t>
      </w:r>
      <w:r>
        <w:rPr>
          <w:rFonts w:cs="B Nazanin" w:hint="cs"/>
          <w:sz w:val="28"/>
          <w:szCs w:val="28"/>
          <w:rtl/>
          <w:lang w:bidi="fa-IR"/>
        </w:rPr>
        <w:t xml:space="preserve"> های مدنظر را از دیتاست استخراج میکنیم که برای این کار از کتابخانه </w:t>
      </w:r>
      <w:r>
        <w:rPr>
          <w:rFonts w:cs="B Nazanin"/>
          <w:sz w:val="28"/>
          <w:szCs w:val="28"/>
          <w:lang w:bidi="fa-IR"/>
        </w:rPr>
        <w:t>Pandas</w:t>
      </w:r>
      <w:r>
        <w:rPr>
          <w:rFonts w:cs="B Nazanin" w:hint="cs"/>
          <w:sz w:val="28"/>
          <w:szCs w:val="28"/>
          <w:rtl/>
          <w:lang w:bidi="fa-IR"/>
        </w:rPr>
        <w:t xml:space="preserve"> استفاده شده است، سپس داده ها را پیش پردازش میکنیم</w:t>
      </w:r>
      <w:r w:rsidR="00EB1CB6">
        <w:rPr>
          <w:rFonts w:cs="B Nazanin" w:hint="cs"/>
          <w:sz w:val="28"/>
          <w:szCs w:val="28"/>
          <w:rtl/>
          <w:lang w:bidi="fa-IR"/>
        </w:rPr>
        <w:t xml:space="preserve"> و داده ها را با مقادیر باینری برای سادگی بیشتر جایگزین میکنیم.</w:t>
      </w:r>
    </w:p>
    <w:p w14:paraId="5E395BC6" w14:textId="5394AD65" w:rsidR="00EB1CB6" w:rsidRDefault="00EB1CB6" w:rsidP="00FD0BA4">
      <w:pPr>
        <w:tabs>
          <w:tab w:val="num" w:pos="720"/>
        </w:tabs>
        <w:bidi/>
        <w:rPr>
          <w:rFonts w:cs="B Nazanin"/>
          <w:sz w:val="28"/>
          <w:szCs w:val="28"/>
          <w:rtl/>
          <w:lang w:bidi="fa-IR"/>
        </w:rPr>
      </w:pPr>
      <w:r>
        <w:rPr>
          <w:rFonts w:cs="B Nazanin" w:hint="cs"/>
          <w:sz w:val="28"/>
          <w:szCs w:val="28"/>
          <w:rtl/>
          <w:lang w:bidi="fa-IR"/>
        </w:rPr>
        <w:t xml:space="preserve">در مرحله بعد برای پیاده سازی </w:t>
      </w:r>
      <w:r>
        <w:rPr>
          <w:rFonts w:cs="B Nazanin"/>
          <w:sz w:val="28"/>
          <w:szCs w:val="28"/>
          <w:lang w:bidi="fa-IR"/>
        </w:rPr>
        <w:t>Random Forest</w:t>
      </w:r>
      <w:r>
        <w:rPr>
          <w:rFonts w:cs="B Nazanin" w:hint="cs"/>
          <w:sz w:val="28"/>
          <w:szCs w:val="28"/>
          <w:rtl/>
          <w:lang w:bidi="fa-IR"/>
        </w:rPr>
        <w:t xml:space="preserve"> ابتدا نیاز است الگوریتم </w:t>
      </w:r>
      <w:r>
        <w:rPr>
          <w:rFonts w:cs="B Nazanin"/>
          <w:sz w:val="28"/>
          <w:szCs w:val="28"/>
          <w:lang w:bidi="fa-IR"/>
        </w:rPr>
        <w:t>Decision Tree</w:t>
      </w:r>
      <w:r>
        <w:rPr>
          <w:rFonts w:cs="B Nazanin" w:hint="cs"/>
          <w:sz w:val="28"/>
          <w:szCs w:val="28"/>
          <w:rtl/>
          <w:lang w:bidi="fa-IR"/>
        </w:rPr>
        <w:t xml:space="preserve"> را پیاده سازی کنیم. برای پیاده سازی </w:t>
      </w:r>
      <w:r>
        <w:rPr>
          <w:rFonts w:cs="B Nazanin"/>
          <w:sz w:val="28"/>
          <w:szCs w:val="28"/>
          <w:lang w:bidi="fa-IR"/>
        </w:rPr>
        <w:t>Decision Tree</w:t>
      </w:r>
      <w:r>
        <w:rPr>
          <w:rFonts w:cs="B Nazanin" w:hint="cs"/>
          <w:sz w:val="28"/>
          <w:szCs w:val="28"/>
          <w:rtl/>
          <w:lang w:bidi="fa-IR"/>
        </w:rPr>
        <w:t xml:space="preserve"> یک کلاس تعریف شده است. به توضیح </w:t>
      </w:r>
      <w:r>
        <w:rPr>
          <w:rFonts w:cs="B Nazanin"/>
          <w:sz w:val="28"/>
          <w:szCs w:val="28"/>
          <w:lang w:bidi="fa-IR"/>
        </w:rPr>
        <w:t>Function</w:t>
      </w:r>
      <w:r>
        <w:rPr>
          <w:rFonts w:cs="B Nazanin" w:hint="cs"/>
          <w:sz w:val="28"/>
          <w:szCs w:val="28"/>
          <w:rtl/>
          <w:lang w:bidi="fa-IR"/>
        </w:rPr>
        <w:t xml:space="preserve"> های مختلف این کلاس میپردازیم:</w:t>
      </w:r>
    </w:p>
    <w:p w14:paraId="157E4DAC" w14:textId="0FF29DA0" w:rsidR="00FD0BA4" w:rsidRDefault="00FD0BA4" w:rsidP="00FD0BA4">
      <w:pPr>
        <w:tabs>
          <w:tab w:val="num" w:pos="720"/>
        </w:tabs>
        <w:bidi/>
        <w:rPr>
          <w:rFonts w:cs="B Nazanin"/>
          <w:sz w:val="28"/>
          <w:szCs w:val="28"/>
          <w:rtl/>
          <w:lang w:bidi="fa-IR"/>
        </w:rPr>
      </w:pPr>
      <w:r>
        <w:rPr>
          <w:rFonts w:cs="B Nazanin" w:hint="cs"/>
          <w:sz w:val="28"/>
          <w:szCs w:val="28"/>
          <w:rtl/>
          <w:lang w:bidi="fa-IR"/>
        </w:rPr>
        <w:t xml:space="preserve">پیش از معرفی کلاس </w:t>
      </w:r>
      <w:r>
        <w:rPr>
          <w:rFonts w:cs="B Nazanin"/>
          <w:sz w:val="28"/>
          <w:szCs w:val="28"/>
          <w:lang w:bidi="fa-IR"/>
        </w:rPr>
        <w:t>Decision Tree</w:t>
      </w:r>
      <w:r>
        <w:rPr>
          <w:rFonts w:cs="B Nazanin" w:hint="cs"/>
          <w:sz w:val="28"/>
          <w:szCs w:val="28"/>
          <w:rtl/>
          <w:lang w:bidi="fa-IR"/>
        </w:rPr>
        <w:t xml:space="preserve">، کلاس </w:t>
      </w:r>
      <w:r>
        <w:rPr>
          <w:rFonts w:cs="B Nazanin"/>
          <w:sz w:val="28"/>
          <w:szCs w:val="28"/>
          <w:lang w:bidi="fa-IR"/>
        </w:rPr>
        <w:t>Node</w:t>
      </w:r>
      <w:r>
        <w:rPr>
          <w:rFonts w:cs="B Nazanin" w:hint="cs"/>
          <w:sz w:val="28"/>
          <w:szCs w:val="28"/>
          <w:rtl/>
          <w:lang w:bidi="fa-IR"/>
        </w:rPr>
        <w:t xml:space="preserve"> تعریف شده که برای تعریف </w:t>
      </w:r>
      <w:r>
        <w:rPr>
          <w:rFonts w:cs="B Nazanin"/>
          <w:sz w:val="28"/>
          <w:szCs w:val="28"/>
          <w:lang w:bidi="fa-IR"/>
        </w:rPr>
        <w:t>Node</w:t>
      </w:r>
      <w:r>
        <w:rPr>
          <w:rFonts w:cs="B Nazanin" w:hint="cs"/>
          <w:sz w:val="28"/>
          <w:szCs w:val="28"/>
          <w:rtl/>
          <w:lang w:bidi="fa-IR"/>
        </w:rPr>
        <w:t xml:space="preserve"> های تصمیم گیری به معنی شرایط تقسیم بندی است و </w:t>
      </w:r>
      <w:r>
        <w:rPr>
          <w:rFonts w:cs="B Nazanin"/>
          <w:sz w:val="28"/>
          <w:szCs w:val="28"/>
          <w:lang w:bidi="fa-IR"/>
        </w:rPr>
        <w:t>Node</w:t>
      </w:r>
      <w:r>
        <w:rPr>
          <w:rFonts w:cs="B Nazanin" w:hint="cs"/>
          <w:sz w:val="28"/>
          <w:szCs w:val="28"/>
          <w:rtl/>
          <w:lang w:bidi="fa-IR"/>
        </w:rPr>
        <w:t xml:space="preserve"> های برگ به معنی کلاس اختصاص داده شده به آن، همچنین این کلاس </w:t>
      </w:r>
      <w:r>
        <w:rPr>
          <w:rFonts w:cs="B Nazanin"/>
          <w:sz w:val="28"/>
          <w:szCs w:val="28"/>
          <w:lang w:bidi="fa-IR"/>
        </w:rPr>
        <w:t>Information Gain</w:t>
      </w:r>
      <w:r>
        <w:rPr>
          <w:rFonts w:cs="B Nazanin" w:hint="cs"/>
          <w:sz w:val="28"/>
          <w:szCs w:val="28"/>
          <w:rtl/>
          <w:lang w:bidi="fa-IR"/>
        </w:rPr>
        <w:t xml:space="preserve"> هر نود را هم ذخیره میکند</w:t>
      </w:r>
      <w:r w:rsidR="007E165F">
        <w:rPr>
          <w:rFonts w:cs="B Nazanin" w:hint="cs"/>
          <w:sz w:val="28"/>
          <w:szCs w:val="28"/>
          <w:rtl/>
          <w:lang w:bidi="fa-IR"/>
        </w:rPr>
        <w:t>.</w:t>
      </w:r>
    </w:p>
    <w:p w14:paraId="21FEC54C" w14:textId="1FA7FB29" w:rsidR="00EB1CB6" w:rsidRDefault="00EB1CB6" w:rsidP="00EB1CB6">
      <w:pPr>
        <w:tabs>
          <w:tab w:val="num" w:pos="720"/>
        </w:tabs>
        <w:rPr>
          <w:rFonts w:cs="B Nazanin"/>
          <w:sz w:val="28"/>
          <w:szCs w:val="28"/>
          <w:lang w:bidi="fa-IR"/>
        </w:rPr>
      </w:pPr>
      <w:r>
        <w:rPr>
          <w:rFonts w:cs="B Nazanin"/>
          <w:sz w:val="28"/>
          <w:szCs w:val="28"/>
          <w:lang w:bidi="fa-IR"/>
        </w:rPr>
        <w:t>Constructor:</w:t>
      </w:r>
    </w:p>
    <w:p w14:paraId="6663BD90" w14:textId="681CDE89" w:rsidR="00EB1CB6" w:rsidRDefault="00EB1CB6" w:rsidP="00EB1CB6">
      <w:pPr>
        <w:tabs>
          <w:tab w:val="num" w:pos="720"/>
        </w:tabs>
        <w:bidi/>
        <w:rPr>
          <w:rFonts w:cs="B Nazanin"/>
          <w:sz w:val="28"/>
          <w:szCs w:val="28"/>
          <w:rtl/>
          <w:lang w:bidi="fa-IR"/>
        </w:rPr>
      </w:pPr>
      <w:r>
        <w:rPr>
          <w:rFonts w:cs="B Nazanin" w:hint="cs"/>
          <w:sz w:val="28"/>
          <w:szCs w:val="28"/>
          <w:rtl/>
          <w:lang w:bidi="fa-IR"/>
        </w:rPr>
        <w:t xml:space="preserve">در این بخش </w:t>
      </w:r>
      <w:r w:rsidR="00BF6046">
        <w:rPr>
          <w:rFonts w:cs="B Nazanin" w:hint="cs"/>
          <w:sz w:val="28"/>
          <w:szCs w:val="28"/>
          <w:rtl/>
          <w:lang w:bidi="fa-IR"/>
        </w:rPr>
        <w:t>شرایط توقف الگوریتم تعریف میشود.</w:t>
      </w:r>
    </w:p>
    <w:p w14:paraId="1F3FCF0C" w14:textId="14806E8F" w:rsidR="00BF6046" w:rsidRDefault="00BF6046" w:rsidP="00BF6046">
      <w:pPr>
        <w:tabs>
          <w:tab w:val="num" w:pos="720"/>
        </w:tabs>
        <w:rPr>
          <w:rFonts w:cs="B Nazanin"/>
          <w:sz w:val="28"/>
          <w:szCs w:val="28"/>
          <w:lang w:bidi="fa-IR"/>
        </w:rPr>
      </w:pPr>
      <w:r>
        <w:rPr>
          <w:rFonts w:cs="B Nazanin"/>
          <w:sz w:val="28"/>
          <w:szCs w:val="28"/>
          <w:lang w:bidi="fa-IR"/>
        </w:rPr>
        <w:t>build_tree:</w:t>
      </w:r>
    </w:p>
    <w:p w14:paraId="06C57C1F" w14:textId="60DF2567" w:rsidR="00BF6046" w:rsidRDefault="007E165F" w:rsidP="00FD0BA4">
      <w:pPr>
        <w:tabs>
          <w:tab w:val="num" w:pos="720"/>
        </w:tabs>
        <w:bidi/>
        <w:rPr>
          <w:rFonts w:cs="B Nazanin"/>
          <w:sz w:val="28"/>
          <w:szCs w:val="28"/>
          <w:rtl/>
          <w:lang w:bidi="fa-IR"/>
        </w:rPr>
      </w:pPr>
      <w:r>
        <w:rPr>
          <w:rFonts w:cs="B Nazanin" w:hint="cs"/>
          <w:sz w:val="28"/>
          <w:szCs w:val="28"/>
          <w:rtl/>
          <w:lang w:bidi="fa-IR"/>
        </w:rPr>
        <w:t xml:space="preserve">مهم ترین بخش در پیاده سازی الگوریتم </w:t>
      </w:r>
      <w:r>
        <w:rPr>
          <w:rFonts w:cs="B Nazanin"/>
          <w:sz w:val="28"/>
          <w:szCs w:val="28"/>
          <w:lang w:bidi="fa-IR"/>
        </w:rPr>
        <w:t>Decision Tree</w:t>
      </w:r>
      <w:r>
        <w:rPr>
          <w:rFonts w:cs="B Nazanin" w:hint="cs"/>
          <w:sz w:val="28"/>
          <w:szCs w:val="28"/>
          <w:rtl/>
          <w:lang w:bidi="fa-IR"/>
        </w:rPr>
        <w:t xml:space="preserve"> می باشد. در این فانکشن ابتدا فیچرها را از نتیجه نهایی جدا میکنیم در متغیرهای </w:t>
      </w:r>
      <w:r>
        <w:rPr>
          <w:rFonts w:cs="B Nazanin"/>
          <w:sz w:val="28"/>
          <w:szCs w:val="28"/>
          <w:lang w:bidi="fa-IR"/>
        </w:rPr>
        <w:t>X, Y</w:t>
      </w:r>
      <w:r>
        <w:rPr>
          <w:rFonts w:cs="B Nazanin" w:hint="cs"/>
          <w:sz w:val="28"/>
          <w:szCs w:val="28"/>
          <w:rtl/>
          <w:lang w:bidi="fa-IR"/>
        </w:rPr>
        <w:t>، سپس به صورت بازگشتی این تابع را صدا میزنیم تا درخت ما ساخته شود. شرایط ادامه این الگوریتم کمتر شدن نمونه ها از حداقل نمونه های یک نود یا بیشتر شدن عمق درخت از ماکزیمم عمق تعریف شده است. در این قسمت ابتدا شاخه ای سمت چپ محاسبه میشوند و سپس سمت راست و در نهایت نود تصمیم گیری که شامل شرایط جداسازی است برگشت می شود و در انتها کلاس نودهای نهایی (</w:t>
      </w:r>
      <w:r>
        <w:rPr>
          <w:rFonts w:cs="B Nazanin"/>
          <w:sz w:val="28"/>
          <w:szCs w:val="28"/>
          <w:lang w:bidi="fa-IR"/>
        </w:rPr>
        <w:t>leaf nodes</w:t>
      </w:r>
      <w:r>
        <w:rPr>
          <w:rFonts w:cs="B Nazanin" w:hint="cs"/>
          <w:sz w:val="28"/>
          <w:szCs w:val="28"/>
          <w:rtl/>
          <w:lang w:bidi="fa-IR"/>
        </w:rPr>
        <w:t>) مشخص میشود.</w:t>
      </w:r>
    </w:p>
    <w:p w14:paraId="18AA6725" w14:textId="37143783" w:rsidR="00F60D93" w:rsidRDefault="00F60D93" w:rsidP="00F60D93">
      <w:pPr>
        <w:tabs>
          <w:tab w:val="num" w:pos="720"/>
        </w:tabs>
        <w:rPr>
          <w:rFonts w:cs="B Nazanin"/>
          <w:sz w:val="28"/>
          <w:szCs w:val="28"/>
          <w:lang w:bidi="fa-IR"/>
        </w:rPr>
      </w:pPr>
      <w:r>
        <w:rPr>
          <w:rFonts w:cs="B Nazanin"/>
          <w:sz w:val="28"/>
          <w:szCs w:val="28"/>
          <w:lang w:bidi="fa-IR"/>
        </w:rPr>
        <w:lastRenderedPageBreak/>
        <w:t>get_best_split:</w:t>
      </w:r>
    </w:p>
    <w:p w14:paraId="7B335C50" w14:textId="65C22074" w:rsidR="00F60D93" w:rsidRDefault="00F60D93" w:rsidP="00F60D93">
      <w:pPr>
        <w:tabs>
          <w:tab w:val="num" w:pos="720"/>
        </w:tabs>
        <w:bidi/>
        <w:rPr>
          <w:rFonts w:cs="B Nazanin"/>
          <w:sz w:val="28"/>
          <w:szCs w:val="28"/>
          <w:lang w:bidi="fa-IR"/>
        </w:rPr>
      </w:pPr>
      <w:r>
        <w:rPr>
          <w:rFonts w:cs="B Nazanin" w:hint="cs"/>
          <w:sz w:val="28"/>
          <w:szCs w:val="28"/>
          <w:rtl/>
          <w:lang w:bidi="fa-IR"/>
        </w:rPr>
        <w:t xml:space="preserve">در این فانکشن به محاسبه بهترین جداسازی ممکن میپردازیم. ابتدا متغیر </w:t>
      </w:r>
      <w:r>
        <w:rPr>
          <w:rFonts w:cs="B Nazanin"/>
          <w:sz w:val="28"/>
          <w:szCs w:val="28"/>
          <w:lang w:bidi="fa-IR"/>
        </w:rPr>
        <w:t>max_information_gain</w:t>
      </w:r>
      <w:r>
        <w:rPr>
          <w:rFonts w:cs="B Nazanin" w:hint="cs"/>
          <w:sz w:val="28"/>
          <w:szCs w:val="28"/>
          <w:rtl/>
          <w:lang w:bidi="fa-IR"/>
        </w:rPr>
        <w:t xml:space="preserve"> را برابر </w:t>
      </w:r>
      <w:r>
        <w:rPr>
          <w:rFonts w:cs="B Nazanin"/>
          <w:sz w:val="28"/>
          <w:szCs w:val="28"/>
          <w:lang w:bidi="fa-IR"/>
        </w:rPr>
        <w:t>-inf</w:t>
      </w:r>
      <w:r>
        <w:rPr>
          <w:rFonts w:cs="B Nazanin" w:hint="cs"/>
          <w:sz w:val="28"/>
          <w:szCs w:val="28"/>
          <w:rtl/>
          <w:lang w:bidi="fa-IR"/>
        </w:rPr>
        <w:t xml:space="preserve"> قرار میدهیم سپس بین تمامی فیچرها حرکت میکنیم و تمامی مقادیر ممکن و یکتا برای فیچرها را استخراج میکنیم در حلقه دوم مرز جداسازی را برابر تک به تک مقادیر یکتای فیچر قرار میدهیم و در نهایت </w:t>
      </w:r>
      <w:r>
        <w:rPr>
          <w:rFonts w:cs="B Nazanin"/>
          <w:sz w:val="28"/>
          <w:szCs w:val="28"/>
          <w:lang w:bidi="fa-IR"/>
        </w:rPr>
        <w:t>information gain</w:t>
      </w:r>
      <w:r>
        <w:rPr>
          <w:rFonts w:cs="B Nazanin" w:hint="cs"/>
          <w:sz w:val="28"/>
          <w:szCs w:val="28"/>
          <w:rtl/>
          <w:lang w:bidi="fa-IR"/>
        </w:rPr>
        <w:t xml:space="preserve"> به دست آمده از این جداسازی را محاسبه میکنیم و انقدر ادامه میدهیم تا به بیشترین </w:t>
      </w:r>
      <w:r>
        <w:rPr>
          <w:rFonts w:cs="B Nazanin"/>
          <w:sz w:val="28"/>
          <w:szCs w:val="28"/>
          <w:lang w:bidi="fa-IR"/>
        </w:rPr>
        <w:t>information gain</w:t>
      </w:r>
      <w:r>
        <w:rPr>
          <w:rFonts w:cs="B Nazanin" w:hint="cs"/>
          <w:sz w:val="28"/>
          <w:szCs w:val="28"/>
          <w:rtl/>
          <w:lang w:bidi="fa-IR"/>
        </w:rPr>
        <w:t xml:space="preserve"> برسیم.</w:t>
      </w:r>
    </w:p>
    <w:p w14:paraId="410C760D" w14:textId="730304D8" w:rsidR="00E65273" w:rsidRDefault="00E65273" w:rsidP="00E65273">
      <w:pPr>
        <w:tabs>
          <w:tab w:val="num" w:pos="720"/>
        </w:tabs>
        <w:bidi/>
        <w:rPr>
          <w:rFonts w:cs="B Nazanin"/>
          <w:sz w:val="28"/>
          <w:szCs w:val="28"/>
          <w:rtl/>
          <w:lang w:bidi="fa-IR"/>
        </w:rPr>
      </w:pPr>
      <w:r>
        <w:rPr>
          <w:rFonts w:cs="B Nazanin"/>
          <w:noProof/>
          <w:sz w:val="28"/>
          <w:szCs w:val="28"/>
          <w:lang w:bidi="fa-IR"/>
        </w:rPr>
        <w:drawing>
          <wp:anchor distT="0" distB="0" distL="114300" distR="114300" simplePos="0" relativeHeight="251659264" behindDoc="0" locked="0" layoutInCell="1" allowOverlap="1" wp14:anchorId="0CACA45D" wp14:editId="09154EF4">
            <wp:simplePos x="0" y="0"/>
            <wp:positionH relativeFrom="margin">
              <wp:posOffset>3290505</wp:posOffset>
            </wp:positionH>
            <wp:positionV relativeFrom="paragraph">
              <wp:posOffset>437440</wp:posOffset>
            </wp:positionV>
            <wp:extent cx="2811145" cy="841375"/>
            <wp:effectExtent l="0" t="0" r="8255" b="0"/>
            <wp:wrapSquare wrapText="bothSides"/>
            <wp:docPr id="164565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145" cy="841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برای محاسبه </w:t>
      </w:r>
      <w:r>
        <w:rPr>
          <w:rFonts w:cs="B Nazanin"/>
          <w:sz w:val="28"/>
          <w:szCs w:val="28"/>
          <w:lang w:bidi="fa-IR"/>
        </w:rPr>
        <w:t>information gain</w:t>
      </w:r>
      <w:r>
        <w:rPr>
          <w:rFonts w:cs="B Nazanin" w:hint="cs"/>
          <w:sz w:val="28"/>
          <w:szCs w:val="28"/>
          <w:rtl/>
          <w:lang w:bidi="fa-IR"/>
        </w:rPr>
        <w:t xml:space="preserve"> از رابطه زیر استفاده شده است:</w:t>
      </w:r>
    </w:p>
    <w:p w14:paraId="0C2B2132" w14:textId="559DF3DE" w:rsidR="00E65273" w:rsidRPr="00671F71" w:rsidRDefault="00E65273" w:rsidP="00E65273">
      <w:pPr>
        <w:tabs>
          <w:tab w:val="num" w:pos="720"/>
        </w:tabs>
        <w:bidi/>
        <w:rPr>
          <w:rFonts w:cs="B Nazanin"/>
          <w:sz w:val="28"/>
          <w:szCs w:val="28"/>
          <w:rtl/>
          <w:lang w:bidi="fa-IR"/>
        </w:rPr>
      </w:pPr>
      <w:r>
        <w:rPr>
          <w:rFonts w:cs="B Nazanin"/>
          <w:noProof/>
          <w:sz w:val="36"/>
          <w:szCs w:val="36"/>
          <w:lang w:bidi="fa-IR"/>
        </w:rPr>
        <w:drawing>
          <wp:anchor distT="0" distB="0" distL="114300" distR="114300" simplePos="0" relativeHeight="251660288" behindDoc="0" locked="0" layoutInCell="1" allowOverlap="1" wp14:anchorId="2968AD7C" wp14:editId="5D3C15F7">
            <wp:simplePos x="0" y="0"/>
            <wp:positionH relativeFrom="margin">
              <wp:align>left</wp:align>
            </wp:positionH>
            <wp:positionV relativeFrom="paragraph">
              <wp:posOffset>102870</wp:posOffset>
            </wp:positionV>
            <wp:extent cx="3091815" cy="429895"/>
            <wp:effectExtent l="0" t="0" r="0" b="8255"/>
            <wp:wrapSquare wrapText="bothSides"/>
            <wp:docPr id="1065351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1815" cy="429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4A9ED7" w14:textId="2CC1EEAB" w:rsidR="00F240E0" w:rsidRPr="00DA7384" w:rsidRDefault="00F240E0" w:rsidP="00F240E0">
      <w:pPr>
        <w:bidi/>
        <w:rPr>
          <w:rFonts w:cs="B Nazanin"/>
          <w:sz w:val="36"/>
          <w:szCs w:val="36"/>
          <w:rtl/>
          <w:lang w:bidi="fa-IR"/>
        </w:rPr>
      </w:pPr>
    </w:p>
    <w:p w14:paraId="2DBC758C" w14:textId="01FB740D" w:rsidR="00F240E0" w:rsidRDefault="004C73B5" w:rsidP="00F240E0">
      <w:pPr>
        <w:bidi/>
        <w:rPr>
          <w:rFonts w:cs="B Nazanin"/>
          <w:sz w:val="36"/>
          <w:szCs w:val="36"/>
          <w:lang w:bidi="fa-IR"/>
        </w:rPr>
      </w:pPr>
      <w:r>
        <w:rPr>
          <w:rFonts w:cs="B Nazanin" w:hint="cs"/>
          <w:sz w:val="36"/>
          <w:szCs w:val="36"/>
          <w:rtl/>
          <w:lang w:bidi="fa-IR"/>
        </w:rPr>
        <w:t xml:space="preserve">پیاده سازی </w:t>
      </w:r>
      <w:r>
        <w:rPr>
          <w:rFonts w:cs="B Nazanin"/>
          <w:sz w:val="36"/>
          <w:szCs w:val="36"/>
          <w:lang w:bidi="fa-IR"/>
        </w:rPr>
        <w:t>Random Forest</w:t>
      </w:r>
    </w:p>
    <w:p w14:paraId="5C19CCD2" w14:textId="42C537C4" w:rsidR="004C73B5" w:rsidRDefault="004C73B5" w:rsidP="004C73B5">
      <w:pPr>
        <w:bidi/>
        <w:rPr>
          <w:rFonts w:cs="B Nazanin"/>
          <w:sz w:val="28"/>
          <w:szCs w:val="28"/>
          <w:rtl/>
          <w:lang w:bidi="fa-IR"/>
        </w:rPr>
      </w:pPr>
      <w:r>
        <w:rPr>
          <w:rFonts w:cs="B Nazanin" w:hint="cs"/>
          <w:sz w:val="28"/>
          <w:szCs w:val="28"/>
          <w:rtl/>
          <w:lang w:bidi="fa-IR"/>
        </w:rPr>
        <w:t xml:space="preserve">ابتدا در </w:t>
      </w:r>
      <w:r>
        <w:rPr>
          <w:rFonts w:cs="B Nazanin"/>
          <w:sz w:val="28"/>
          <w:szCs w:val="28"/>
          <w:lang w:bidi="fa-IR"/>
        </w:rPr>
        <w:t>init</w:t>
      </w:r>
      <w:r>
        <w:rPr>
          <w:rFonts w:cs="B Nazanin" w:hint="cs"/>
          <w:sz w:val="28"/>
          <w:szCs w:val="28"/>
          <w:rtl/>
          <w:lang w:bidi="fa-IR"/>
        </w:rPr>
        <w:t xml:space="preserve"> متغیرهای اولیه از جمله تعداد درخت ها و نسبت نمونه های استفاده شده در درخت به نمونه های موجود مشخص میشود.</w:t>
      </w:r>
    </w:p>
    <w:p w14:paraId="4ACA78A3" w14:textId="3A398889" w:rsidR="004C73B5" w:rsidRDefault="004C73B5" w:rsidP="004C73B5">
      <w:pPr>
        <w:rPr>
          <w:rFonts w:cs="B Nazanin"/>
          <w:sz w:val="28"/>
          <w:szCs w:val="28"/>
          <w:lang w:bidi="fa-IR"/>
        </w:rPr>
      </w:pPr>
      <w:r>
        <w:rPr>
          <w:rFonts w:cs="B Nazanin"/>
          <w:sz w:val="28"/>
          <w:szCs w:val="28"/>
          <w:lang w:bidi="fa-IR"/>
        </w:rPr>
        <w:t>Fit:</w:t>
      </w:r>
    </w:p>
    <w:p w14:paraId="521D2761" w14:textId="29A7F257" w:rsidR="00591799" w:rsidRDefault="004C73B5" w:rsidP="00591799">
      <w:pPr>
        <w:bidi/>
        <w:rPr>
          <w:rFonts w:cs="B Nazanin"/>
          <w:sz w:val="28"/>
          <w:szCs w:val="28"/>
          <w:rtl/>
          <w:lang w:bidi="fa-IR"/>
        </w:rPr>
      </w:pPr>
      <w:r>
        <w:rPr>
          <w:rFonts w:cs="B Nazanin" w:hint="cs"/>
          <w:sz w:val="28"/>
          <w:szCs w:val="28"/>
          <w:rtl/>
          <w:lang w:bidi="fa-IR"/>
        </w:rPr>
        <w:t xml:space="preserve">این تابع برای آموزش الگوریتم استفاده میشود. در این بخش </w:t>
      </w:r>
      <w:r w:rsidR="004F6EE9">
        <w:rPr>
          <w:rFonts w:cs="B Nazanin" w:hint="cs"/>
          <w:sz w:val="28"/>
          <w:szCs w:val="28"/>
          <w:rtl/>
          <w:lang w:bidi="fa-IR"/>
        </w:rPr>
        <w:t xml:space="preserve">ابتدا برای هر درخت یک نمونه تصادفی از داده ها انتخاب میشود و امکان وجود نمونه تکراری وجود دارد. این درخت توسط کلاس قبلی </w:t>
      </w:r>
      <w:r w:rsidR="004F6EE9">
        <w:rPr>
          <w:rFonts w:cs="B Nazanin"/>
          <w:sz w:val="28"/>
          <w:szCs w:val="28"/>
          <w:lang w:bidi="fa-IR"/>
        </w:rPr>
        <w:t>Train</w:t>
      </w:r>
      <w:r w:rsidR="004F6EE9">
        <w:rPr>
          <w:rFonts w:cs="B Nazanin" w:hint="cs"/>
          <w:sz w:val="28"/>
          <w:szCs w:val="28"/>
          <w:rtl/>
          <w:lang w:bidi="fa-IR"/>
        </w:rPr>
        <w:t xml:space="preserve"> میشود و به مجموعه درخت های تصمیم اضافه میشود.</w:t>
      </w:r>
    </w:p>
    <w:p w14:paraId="09C756B9" w14:textId="59509D6B" w:rsidR="004F6EE9" w:rsidRDefault="004F6EE9" w:rsidP="004F6EE9">
      <w:pPr>
        <w:bidi/>
        <w:rPr>
          <w:rFonts w:cs="B Nazanin"/>
          <w:sz w:val="28"/>
          <w:szCs w:val="28"/>
          <w:rtl/>
          <w:lang w:bidi="fa-IR"/>
        </w:rPr>
      </w:pPr>
      <w:r>
        <w:rPr>
          <w:rFonts w:cs="B Nazanin" w:hint="cs"/>
          <w:sz w:val="28"/>
          <w:szCs w:val="28"/>
          <w:rtl/>
          <w:lang w:bidi="fa-IR"/>
        </w:rPr>
        <w:t xml:space="preserve">سپس در توابع </w:t>
      </w:r>
      <w:r>
        <w:rPr>
          <w:rFonts w:cs="B Nazanin"/>
          <w:sz w:val="28"/>
          <w:szCs w:val="28"/>
          <w:lang w:bidi="fa-IR"/>
        </w:rPr>
        <w:t>predict</w:t>
      </w:r>
      <w:r>
        <w:rPr>
          <w:rFonts w:cs="B Nazanin" w:hint="cs"/>
          <w:sz w:val="28"/>
          <w:szCs w:val="28"/>
          <w:rtl/>
          <w:lang w:bidi="fa-IR"/>
        </w:rPr>
        <w:t xml:space="preserve"> و </w:t>
      </w:r>
      <w:r>
        <w:rPr>
          <w:rFonts w:cs="B Nazanin"/>
          <w:sz w:val="28"/>
          <w:szCs w:val="28"/>
          <w:lang w:bidi="fa-IR"/>
        </w:rPr>
        <w:t>aggregate_prediction</w:t>
      </w:r>
      <w:r>
        <w:rPr>
          <w:rFonts w:cs="B Nazanin" w:hint="cs"/>
          <w:sz w:val="28"/>
          <w:szCs w:val="28"/>
          <w:rtl/>
          <w:lang w:bidi="fa-IR"/>
        </w:rPr>
        <w:t xml:space="preserve"> جوابی که بیشترین تکرار را داشته انتخاب میکنیم.</w:t>
      </w:r>
    </w:p>
    <w:p w14:paraId="051BBA28" w14:textId="50B4086B" w:rsidR="004F6EE9" w:rsidRDefault="004F6EE9" w:rsidP="004F6EE9">
      <w:pPr>
        <w:bidi/>
        <w:rPr>
          <w:rFonts w:cs="B Nazanin"/>
          <w:sz w:val="36"/>
          <w:szCs w:val="36"/>
          <w:rtl/>
          <w:lang w:bidi="fa-IR"/>
        </w:rPr>
      </w:pPr>
      <w:r w:rsidRPr="004F6EE9">
        <w:rPr>
          <w:rFonts w:cs="B Nazanin" w:hint="cs"/>
          <w:sz w:val="36"/>
          <w:szCs w:val="36"/>
          <w:rtl/>
          <w:lang w:bidi="fa-IR"/>
        </w:rPr>
        <w:t>بهینه سازی با الگوریتم ژنتیک</w:t>
      </w:r>
      <w:r>
        <w:rPr>
          <w:rFonts w:cs="B Nazanin" w:hint="cs"/>
          <w:sz w:val="36"/>
          <w:szCs w:val="36"/>
          <w:rtl/>
          <w:lang w:bidi="fa-IR"/>
        </w:rPr>
        <w:t>:</w:t>
      </w:r>
    </w:p>
    <w:p w14:paraId="7D2F7CE4" w14:textId="5074A68F" w:rsidR="004F6EE9" w:rsidRDefault="004F6EE9" w:rsidP="004F6EE9">
      <w:pPr>
        <w:bidi/>
        <w:rPr>
          <w:rFonts w:cs="B Nazanin"/>
          <w:sz w:val="28"/>
          <w:szCs w:val="28"/>
          <w:rtl/>
          <w:lang w:bidi="fa-IR"/>
        </w:rPr>
      </w:pPr>
      <w:r>
        <w:rPr>
          <w:rFonts w:cs="B Nazanin" w:hint="cs"/>
          <w:sz w:val="28"/>
          <w:szCs w:val="28"/>
          <w:rtl/>
          <w:lang w:bidi="fa-IR"/>
        </w:rPr>
        <w:t xml:space="preserve">برای بهینه سازی از الگوریتم ژنتیک استفاده شده است. این الگوریتم در کنار </w:t>
      </w:r>
      <w:r>
        <w:rPr>
          <w:rFonts w:cs="B Nazanin"/>
          <w:sz w:val="28"/>
          <w:szCs w:val="28"/>
          <w:lang w:bidi="fa-IR"/>
        </w:rPr>
        <w:t>Random Forest</w:t>
      </w:r>
      <w:r>
        <w:rPr>
          <w:rFonts w:cs="B Nazanin" w:hint="cs"/>
          <w:sz w:val="28"/>
          <w:szCs w:val="28"/>
          <w:rtl/>
          <w:lang w:bidi="fa-IR"/>
        </w:rPr>
        <w:t xml:space="preserve"> اثر هم افزایی ایجاد میکند که به طور کلی بازدهی را افزایش میدهد.</w:t>
      </w:r>
    </w:p>
    <w:p w14:paraId="34D3CF73" w14:textId="0AB1BB18" w:rsidR="004F6EE9" w:rsidRDefault="004F6EE9" w:rsidP="004F6EE9">
      <w:pPr>
        <w:bidi/>
        <w:rPr>
          <w:rFonts w:cs="B Nazanin"/>
          <w:sz w:val="28"/>
          <w:szCs w:val="28"/>
          <w:rtl/>
          <w:lang w:bidi="fa-IR"/>
        </w:rPr>
      </w:pPr>
      <w:r>
        <w:rPr>
          <w:rFonts w:cs="B Nazanin" w:hint="cs"/>
          <w:sz w:val="28"/>
          <w:szCs w:val="28"/>
          <w:rtl/>
          <w:lang w:bidi="fa-IR"/>
        </w:rPr>
        <w:t xml:space="preserve">ما از الگوریتم ژنتیک برای بهینه سازی تعداد درخت ها و بیشترین عمق درخت استفاده کردیم. روش پیاده سازی الگوریتم به این صورت است که ابتدا یک مقدار رندوم برای تعداد درخت و یک مقدار رندوم برای ماکزیمم عمق درخت انتخاب می شود و سپس با اجرای الگوریتم ژنتیک و محاسبه </w:t>
      </w:r>
      <w:r>
        <w:rPr>
          <w:rFonts w:cs="B Nazanin"/>
          <w:sz w:val="28"/>
          <w:szCs w:val="28"/>
          <w:lang w:bidi="fa-IR"/>
        </w:rPr>
        <w:t>fitness</w:t>
      </w:r>
      <w:r>
        <w:rPr>
          <w:rFonts w:cs="B Nazanin" w:hint="cs"/>
          <w:sz w:val="28"/>
          <w:szCs w:val="28"/>
          <w:rtl/>
          <w:lang w:bidi="fa-IR"/>
        </w:rPr>
        <w:t xml:space="preserve"> به مرور حالت های بهینه تر را پیدا میکنیم.</w:t>
      </w:r>
    </w:p>
    <w:p w14:paraId="7F1065BE" w14:textId="77777777" w:rsidR="004F6EE9" w:rsidRDefault="004F6EE9" w:rsidP="004F6EE9">
      <w:pPr>
        <w:bidi/>
        <w:rPr>
          <w:rFonts w:cs="B Nazanin"/>
          <w:sz w:val="28"/>
          <w:szCs w:val="28"/>
          <w:rtl/>
          <w:lang w:bidi="fa-IR"/>
        </w:rPr>
      </w:pPr>
    </w:p>
    <w:p w14:paraId="5B673AFD" w14:textId="173F8FF0" w:rsidR="004F6EE9" w:rsidRDefault="004F6EE9" w:rsidP="004F6EE9">
      <w:pPr>
        <w:rPr>
          <w:rFonts w:cs="B Nazanin"/>
          <w:sz w:val="28"/>
          <w:szCs w:val="28"/>
          <w:lang w:bidi="fa-IR"/>
        </w:rPr>
      </w:pPr>
      <w:r>
        <w:rPr>
          <w:rFonts w:cs="B Nazanin"/>
          <w:sz w:val="28"/>
          <w:szCs w:val="28"/>
          <w:lang w:bidi="fa-IR"/>
        </w:rPr>
        <w:lastRenderedPageBreak/>
        <w:t>Fit</w:t>
      </w:r>
      <w:r w:rsidR="00091A7A">
        <w:rPr>
          <w:rFonts w:cs="B Nazanin"/>
          <w:sz w:val="28"/>
          <w:szCs w:val="28"/>
          <w:lang w:bidi="fa-IR"/>
        </w:rPr>
        <w:t>ness</w:t>
      </w:r>
      <w:r>
        <w:rPr>
          <w:rFonts w:cs="B Nazanin"/>
          <w:sz w:val="28"/>
          <w:szCs w:val="28"/>
          <w:lang w:bidi="fa-IR"/>
        </w:rPr>
        <w:t>:</w:t>
      </w:r>
    </w:p>
    <w:p w14:paraId="65FBD145" w14:textId="77F71041" w:rsidR="004F6EE9" w:rsidRDefault="004F6EE9" w:rsidP="004F6EE9">
      <w:pPr>
        <w:bidi/>
        <w:rPr>
          <w:rFonts w:cs="B Nazanin"/>
          <w:sz w:val="28"/>
          <w:szCs w:val="28"/>
          <w:rtl/>
          <w:lang w:bidi="fa-IR"/>
        </w:rPr>
      </w:pPr>
      <w:r>
        <w:rPr>
          <w:rFonts w:cs="B Nazanin" w:hint="cs"/>
          <w:sz w:val="28"/>
          <w:szCs w:val="28"/>
          <w:rtl/>
          <w:lang w:bidi="fa-IR"/>
        </w:rPr>
        <w:t>در این تابع مقدار دقت را با مقادیر داده شده به تابع به عنوان ماکزیمم عمق و تعداد درخت محاسبه میکنیم و برمی گردانیم.</w:t>
      </w:r>
    </w:p>
    <w:p w14:paraId="56CD44C3" w14:textId="5FDED43B" w:rsidR="004F6EE9" w:rsidRDefault="00091A7A" w:rsidP="00091A7A">
      <w:pPr>
        <w:rPr>
          <w:rFonts w:cs="B Nazanin"/>
          <w:sz w:val="28"/>
          <w:szCs w:val="28"/>
          <w:lang w:bidi="fa-IR"/>
        </w:rPr>
      </w:pPr>
      <w:r>
        <w:rPr>
          <w:rFonts w:cs="B Nazanin"/>
          <w:sz w:val="28"/>
          <w:szCs w:val="28"/>
          <w:lang w:bidi="fa-IR"/>
        </w:rPr>
        <w:t>Crossover:</w:t>
      </w:r>
    </w:p>
    <w:p w14:paraId="23AD96F1" w14:textId="31208937" w:rsidR="00091A7A" w:rsidRDefault="00091A7A" w:rsidP="00091A7A">
      <w:pPr>
        <w:bidi/>
        <w:rPr>
          <w:rFonts w:cs="B Nazanin"/>
          <w:sz w:val="28"/>
          <w:szCs w:val="28"/>
          <w:rtl/>
          <w:lang w:bidi="fa-IR"/>
        </w:rPr>
      </w:pPr>
      <w:r>
        <w:rPr>
          <w:rFonts w:cs="B Nazanin" w:hint="cs"/>
          <w:sz w:val="28"/>
          <w:szCs w:val="28"/>
          <w:rtl/>
          <w:lang w:bidi="fa-IR"/>
        </w:rPr>
        <w:t>این تابع عملیات کراس اوور را برای زوج داده شده انجام میدهد به این صورت که امکان دارد مقدار تعداد درخت از یک فیچر را با ماکزیمم عمق از زوج دیگر ترکیب کند و یک فرزند جدید تولید کند.</w:t>
      </w:r>
    </w:p>
    <w:p w14:paraId="5EAE9B77" w14:textId="0BE3DF80" w:rsidR="00091A7A" w:rsidRDefault="00091A7A" w:rsidP="00091A7A">
      <w:pPr>
        <w:rPr>
          <w:rFonts w:cs="B Nazanin"/>
          <w:sz w:val="28"/>
          <w:szCs w:val="28"/>
          <w:lang w:bidi="fa-IR"/>
        </w:rPr>
      </w:pPr>
      <w:r>
        <w:rPr>
          <w:rFonts w:cs="B Nazanin"/>
          <w:sz w:val="28"/>
          <w:szCs w:val="28"/>
          <w:lang w:bidi="fa-IR"/>
        </w:rPr>
        <w:t>Mutation:</w:t>
      </w:r>
    </w:p>
    <w:p w14:paraId="254F6A42" w14:textId="6BBDBE65" w:rsidR="00091A7A" w:rsidRDefault="00091A7A" w:rsidP="00091A7A">
      <w:pPr>
        <w:bidi/>
        <w:rPr>
          <w:rFonts w:cs="B Nazanin"/>
          <w:sz w:val="28"/>
          <w:szCs w:val="28"/>
          <w:rtl/>
          <w:lang w:bidi="fa-IR"/>
        </w:rPr>
      </w:pPr>
      <w:r>
        <w:rPr>
          <w:rFonts w:cs="B Nazanin" w:hint="cs"/>
          <w:sz w:val="28"/>
          <w:szCs w:val="28"/>
          <w:rtl/>
          <w:lang w:bidi="fa-IR"/>
        </w:rPr>
        <w:t xml:space="preserve">این تابع با احتمالی عملیات </w:t>
      </w:r>
      <w:r w:rsidR="00592896">
        <w:rPr>
          <w:rFonts w:cs="B Nazanin" w:hint="cs"/>
          <w:sz w:val="28"/>
          <w:szCs w:val="28"/>
          <w:rtl/>
          <w:lang w:bidi="fa-IR"/>
        </w:rPr>
        <w:t>جهش را انجام میدهد و مقداری رندوم را به تعداد درخت ها یا ماکزیمم عمق اضافه میکند.</w:t>
      </w:r>
    </w:p>
    <w:p w14:paraId="101E3D35" w14:textId="6BB4311D" w:rsidR="00592896" w:rsidRDefault="00592896" w:rsidP="00592896">
      <w:pPr>
        <w:rPr>
          <w:rFonts w:cs="B Nazanin"/>
          <w:sz w:val="28"/>
          <w:szCs w:val="28"/>
          <w:lang w:bidi="fa-IR"/>
        </w:rPr>
      </w:pPr>
      <w:r>
        <w:rPr>
          <w:rFonts w:cs="B Nazanin"/>
          <w:sz w:val="28"/>
          <w:szCs w:val="28"/>
          <w:lang w:bidi="fa-IR"/>
        </w:rPr>
        <w:t>Genetic_algorithm</w:t>
      </w:r>
    </w:p>
    <w:p w14:paraId="291CAD34" w14:textId="55ED0F80" w:rsidR="00592896" w:rsidRDefault="00592896" w:rsidP="00592896">
      <w:pPr>
        <w:bidi/>
        <w:rPr>
          <w:ins w:id="0" w:author="javadi sina" w:date="2024-02-06T03:02:00Z"/>
          <w:rFonts w:cs="B Nazanin"/>
          <w:sz w:val="28"/>
          <w:szCs w:val="28"/>
          <w:rtl/>
          <w:lang w:bidi="fa-IR"/>
        </w:rPr>
      </w:pPr>
      <w:r>
        <w:rPr>
          <w:rFonts w:cs="B Nazanin" w:hint="cs"/>
          <w:sz w:val="28"/>
          <w:szCs w:val="28"/>
          <w:rtl/>
          <w:lang w:bidi="fa-IR"/>
        </w:rPr>
        <w:t xml:space="preserve">در این تابع با محاسبه </w:t>
      </w:r>
      <w:r>
        <w:rPr>
          <w:rFonts w:cs="B Nazanin"/>
          <w:sz w:val="28"/>
          <w:szCs w:val="28"/>
          <w:lang w:bidi="fa-IR"/>
        </w:rPr>
        <w:t>fitness_score</w:t>
      </w:r>
      <w:r>
        <w:rPr>
          <w:rFonts w:cs="B Nazanin" w:hint="cs"/>
          <w:sz w:val="28"/>
          <w:szCs w:val="28"/>
          <w:rtl/>
          <w:lang w:bidi="fa-IR"/>
        </w:rPr>
        <w:t xml:space="preserve"> تمامی </w:t>
      </w:r>
      <w:r>
        <w:rPr>
          <w:rFonts w:cs="B Nazanin"/>
          <w:sz w:val="28"/>
          <w:szCs w:val="28"/>
          <w:lang w:bidi="fa-IR"/>
        </w:rPr>
        <w:t>individual</w:t>
      </w:r>
      <w:r>
        <w:rPr>
          <w:rFonts w:cs="B Nazanin" w:hint="cs"/>
          <w:sz w:val="28"/>
          <w:szCs w:val="28"/>
          <w:rtl/>
          <w:lang w:bidi="fa-IR"/>
        </w:rPr>
        <w:t xml:space="preserve"> ها را به سه دسته </w:t>
      </w:r>
      <w:r>
        <w:rPr>
          <w:rFonts w:cs="B Nazanin"/>
          <w:sz w:val="28"/>
          <w:szCs w:val="28"/>
          <w:lang w:bidi="fa-IR"/>
        </w:rPr>
        <w:t>good</w:t>
      </w:r>
      <w:r>
        <w:rPr>
          <w:rFonts w:cs="B Nazanin" w:hint="cs"/>
          <w:sz w:val="28"/>
          <w:szCs w:val="28"/>
          <w:rtl/>
          <w:lang w:bidi="fa-IR"/>
        </w:rPr>
        <w:t xml:space="preserve">، </w:t>
      </w:r>
      <w:r>
        <w:rPr>
          <w:rFonts w:cs="B Nazanin"/>
          <w:sz w:val="28"/>
          <w:szCs w:val="28"/>
          <w:lang w:bidi="fa-IR"/>
        </w:rPr>
        <w:t>normal</w:t>
      </w:r>
      <w:ins w:id="1" w:author="javadi sina" w:date="2024-02-06T03:00:00Z">
        <w:r>
          <w:rPr>
            <w:rFonts w:cs="B Nazanin" w:hint="cs"/>
            <w:sz w:val="28"/>
            <w:szCs w:val="28"/>
            <w:rtl/>
            <w:lang w:bidi="fa-IR"/>
          </w:rPr>
          <w:t xml:space="preserve"> و </w:t>
        </w:r>
        <w:r>
          <w:rPr>
            <w:rFonts w:cs="B Nazanin"/>
            <w:sz w:val="28"/>
            <w:szCs w:val="28"/>
            <w:lang w:bidi="fa-IR"/>
          </w:rPr>
          <w:t>bad</w:t>
        </w:r>
        <w:r>
          <w:rPr>
            <w:rFonts w:cs="B Nazanin" w:hint="cs"/>
            <w:sz w:val="28"/>
            <w:szCs w:val="28"/>
            <w:rtl/>
            <w:lang w:bidi="fa-IR"/>
          </w:rPr>
          <w:t xml:space="preserve"> تقسیم بندی میکنیم س</w:t>
        </w:r>
      </w:ins>
      <w:ins w:id="2" w:author="javadi sina" w:date="2024-02-06T03:01:00Z">
        <w:r>
          <w:rPr>
            <w:rFonts w:cs="B Nazanin" w:hint="cs"/>
            <w:sz w:val="28"/>
            <w:szCs w:val="28"/>
            <w:rtl/>
            <w:lang w:bidi="fa-IR"/>
          </w:rPr>
          <w:t xml:space="preserve">پس بر روی تعدادی از اعضای هر کدام از این بخش ها عملیات های ترکیب و جهش انجام میشود و نسل بعدی تولید میشود و دوباره در نسل بعدی </w:t>
        </w:r>
      </w:ins>
      <w:ins w:id="3" w:author="javadi sina" w:date="2024-02-06T03:02:00Z">
        <w:r>
          <w:rPr>
            <w:rFonts w:cs="B Nazanin" w:hint="cs"/>
            <w:sz w:val="28"/>
            <w:szCs w:val="28"/>
            <w:rtl/>
            <w:lang w:bidi="fa-IR"/>
          </w:rPr>
          <w:t>مقدار دقت کلی اگوریتم را میسنجیم و این عملیات را 5 نسل تکرار میکنیم که قابل تغییر است.</w:t>
        </w:r>
      </w:ins>
    </w:p>
    <w:p w14:paraId="0194ECDD" w14:textId="77777777" w:rsidR="00592896" w:rsidRDefault="00592896" w:rsidP="00592896">
      <w:pPr>
        <w:bidi/>
        <w:rPr>
          <w:ins w:id="4" w:author="javadi sina" w:date="2024-02-06T03:02:00Z"/>
          <w:rFonts w:cs="B Nazanin"/>
          <w:sz w:val="28"/>
          <w:szCs w:val="28"/>
          <w:rtl/>
          <w:lang w:bidi="fa-IR"/>
        </w:rPr>
      </w:pPr>
    </w:p>
    <w:p w14:paraId="5591F0DA" w14:textId="109E6E9C" w:rsidR="00592896" w:rsidRDefault="00592896" w:rsidP="00592896">
      <w:pPr>
        <w:bidi/>
        <w:rPr>
          <w:ins w:id="5" w:author="javadi sina" w:date="2024-02-06T03:04:00Z"/>
          <w:rFonts w:cs="B Nazanin"/>
          <w:sz w:val="28"/>
          <w:szCs w:val="28"/>
          <w:rtl/>
          <w:lang w:bidi="fa-IR"/>
        </w:rPr>
      </w:pPr>
      <w:ins w:id="6" w:author="javadi sina" w:date="2024-02-06T03:02:00Z">
        <w:r>
          <w:rPr>
            <w:rFonts w:cs="B Nazanin" w:hint="cs"/>
            <w:sz w:val="28"/>
            <w:szCs w:val="28"/>
            <w:rtl/>
            <w:lang w:bidi="fa-IR"/>
          </w:rPr>
          <w:t>در نهای</w:t>
        </w:r>
      </w:ins>
      <w:ins w:id="7" w:author="javadi sina" w:date="2024-02-06T03:03:00Z">
        <w:r>
          <w:rPr>
            <w:rFonts w:cs="B Nazanin" w:hint="cs"/>
            <w:sz w:val="28"/>
            <w:szCs w:val="28"/>
            <w:rtl/>
            <w:lang w:bidi="fa-IR"/>
          </w:rPr>
          <w:t xml:space="preserve">ت با استفاده از الگوریتم ژنتیک بهترین پارامترها را برای الگوریتم </w:t>
        </w:r>
        <w:r>
          <w:rPr>
            <w:rFonts w:cs="B Nazanin"/>
            <w:sz w:val="28"/>
            <w:szCs w:val="28"/>
            <w:lang w:bidi="fa-IR"/>
          </w:rPr>
          <w:t>Random Forest</w:t>
        </w:r>
        <w:r>
          <w:rPr>
            <w:rFonts w:cs="B Nazanin" w:hint="cs"/>
            <w:sz w:val="28"/>
            <w:szCs w:val="28"/>
            <w:rtl/>
            <w:lang w:bidi="fa-IR"/>
          </w:rPr>
          <w:t xml:space="preserve"> انتخاب میکنیم و با استفاده از آن این الگوریتم را آموزش میدهیم و با استفاده از داده های تست مورد ارزیابی قرار میدهیم</w:t>
        </w:r>
      </w:ins>
      <w:ins w:id="8" w:author="javadi sina" w:date="2024-02-06T03:04:00Z">
        <w:r>
          <w:rPr>
            <w:rFonts w:cs="B Nazanin" w:hint="cs"/>
            <w:sz w:val="28"/>
            <w:szCs w:val="28"/>
            <w:rtl/>
            <w:lang w:bidi="fa-IR"/>
          </w:rPr>
          <w:t xml:space="preserve"> که نتایج به صورت زیر است:</w:t>
        </w:r>
      </w:ins>
    </w:p>
    <w:p w14:paraId="2B5D1EB5" w14:textId="77777777" w:rsidR="00592896" w:rsidRPr="00592896" w:rsidRDefault="00592896">
      <w:pPr>
        <w:bidi/>
        <w:jc w:val="right"/>
        <w:rPr>
          <w:ins w:id="9" w:author="javadi sina" w:date="2024-02-06T03:04:00Z"/>
          <w:rFonts w:cs="B Nazanin"/>
          <w:sz w:val="28"/>
          <w:szCs w:val="28"/>
          <w:lang w:bidi="fa-IR"/>
        </w:rPr>
        <w:pPrChange w:id="10" w:author="javadi sina" w:date="2024-02-06T03:04:00Z">
          <w:pPr>
            <w:bidi/>
          </w:pPr>
        </w:pPrChange>
      </w:pPr>
      <w:ins w:id="11" w:author="javadi sina" w:date="2024-02-06T03:04:00Z">
        <w:r w:rsidRPr="00592896">
          <w:rPr>
            <w:rFonts w:cs="B Nazanin"/>
            <w:sz w:val="28"/>
            <w:szCs w:val="28"/>
            <w:lang w:bidi="fa-IR"/>
          </w:rPr>
          <w:t>Best Hyperparameters: {'n_trees': 203, 'max_depth': 5}</w:t>
        </w:r>
      </w:ins>
    </w:p>
    <w:p w14:paraId="6C498B54" w14:textId="2E6FCE96" w:rsidR="00592896" w:rsidRDefault="00592896" w:rsidP="00592896">
      <w:pPr>
        <w:bidi/>
        <w:jc w:val="right"/>
        <w:rPr>
          <w:ins w:id="12" w:author="javadi sina" w:date="2024-02-06T03:09:00Z"/>
          <w:rFonts w:cs="B Nazanin"/>
          <w:sz w:val="28"/>
          <w:szCs w:val="28"/>
          <w:lang w:bidi="fa-IR"/>
        </w:rPr>
      </w:pPr>
      <w:ins w:id="13" w:author="javadi sina" w:date="2024-02-06T03:04:00Z">
        <w:r w:rsidRPr="00592896">
          <w:rPr>
            <w:rFonts w:cs="B Nazanin"/>
            <w:sz w:val="28"/>
            <w:szCs w:val="28"/>
            <w:lang w:bidi="fa-IR"/>
          </w:rPr>
          <w:t>Random Forest Accuracy with Best Hyperparameters: 0.9193548387096774</w:t>
        </w:r>
      </w:ins>
    </w:p>
    <w:p w14:paraId="7604D29D" w14:textId="77777777" w:rsidR="00FA3BA3" w:rsidRDefault="00FA3BA3" w:rsidP="00FA3BA3">
      <w:pPr>
        <w:bidi/>
        <w:jc w:val="right"/>
        <w:rPr>
          <w:ins w:id="14" w:author="javadi sina" w:date="2024-02-06T03:09:00Z"/>
          <w:rFonts w:cs="B Nazanin"/>
          <w:sz w:val="28"/>
          <w:szCs w:val="28"/>
          <w:lang w:bidi="fa-IR"/>
        </w:rPr>
      </w:pPr>
    </w:p>
    <w:p w14:paraId="0F9A24BE" w14:textId="4F2A9A27" w:rsidR="00FA3BA3" w:rsidRPr="00FA3BA3" w:rsidRDefault="00FA3BA3">
      <w:pPr>
        <w:bidi/>
        <w:rPr>
          <w:ins w:id="15" w:author="javadi sina" w:date="2024-02-06T03:04:00Z"/>
          <w:rFonts w:cs="B Nazanin"/>
          <w:sz w:val="36"/>
          <w:szCs w:val="36"/>
          <w:rtl/>
          <w:lang w:bidi="fa-IR"/>
          <w:rPrChange w:id="16" w:author="javadi sina" w:date="2024-02-06T03:09:00Z">
            <w:rPr>
              <w:ins w:id="17" w:author="javadi sina" w:date="2024-02-06T03:04:00Z"/>
              <w:rFonts w:cs="B Nazanin"/>
              <w:sz w:val="28"/>
              <w:szCs w:val="28"/>
              <w:rtl/>
              <w:lang w:bidi="fa-IR"/>
            </w:rPr>
          </w:rPrChange>
        </w:rPr>
        <w:pPrChange w:id="18" w:author="javadi sina" w:date="2024-02-06T03:09:00Z">
          <w:pPr>
            <w:bidi/>
            <w:jc w:val="right"/>
          </w:pPr>
        </w:pPrChange>
      </w:pPr>
      <w:ins w:id="19" w:author="javadi sina" w:date="2024-02-06T03:09:00Z">
        <w:r w:rsidRPr="00FA3BA3">
          <w:rPr>
            <w:rFonts w:cs="B Nazanin" w:hint="eastAsia"/>
            <w:sz w:val="36"/>
            <w:szCs w:val="36"/>
            <w:rtl/>
            <w:lang w:bidi="fa-IR"/>
            <w:rPrChange w:id="20" w:author="javadi sina" w:date="2024-02-06T03:09:00Z">
              <w:rPr>
                <w:rFonts w:cs="B Nazanin" w:hint="eastAsia"/>
                <w:sz w:val="28"/>
                <w:szCs w:val="28"/>
                <w:rtl/>
                <w:lang w:bidi="fa-IR"/>
              </w:rPr>
            </w:rPrChange>
          </w:rPr>
          <w:t>نت</w:t>
        </w:r>
        <w:r w:rsidRPr="00FA3BA3">
          <w:rPr>
            <w:rFonts w:cs="B Nazanin" w:hint="cs"/>
            <w:sz w:val="36"/>
            <w:szCs w:val="36"/>
            <w:rtl/>
            <w:lang w:bidi="fa-IR"/>
            <w:rPrChange w:id="21" w:author="javadi sina" w:date="2024-02-06T03:09:00Z">
              <w:rPr>
                <w:rFonts w:cs="B Nazanin" w:hint="cs"/>
                <w:sz w:val="28"/>
                <w:szCs w:val="28"/>
                <w:rtl/>
                <w:lang w:bidi="fa-IR"/>
              </w:rPr>
            </w:rPrChange>
          </w:rPr>
          <w:t>ی</w:t>
        </w:r>
        <w:r w:rsidRPr="00FA3BA3">
          <w:rPr>
            <w:rFonts w:cs="B Nazanin" w:hint="eastAsia"/>
            <w:sz w:val="36"/>
            <w:szCs w:val="36"/>
            <w:rtl/>
            <w:lang w:bidi="fa-IR"/>
            <w:rPrChange w:id="22" w:author="javadi sina" w:date="2024-02-06T03:09:00Z">
              <w:rPr>
                <w:rFonts w:cs="B Nazanin" w:hint="eastAsia"/>
                <w:sz w:val="28"/>
                <w:szCs w:val="28"/>
                <w:rtl/>
                <w:lang w:bidi="fa-IR"/>
              </w:rPr>
            </w:rPrChange>
          </w:rPr>
          <w:t>جه</w:t>
        </w:r>
        <w:r w:rsidRPr="00FA3BA3">
          <w:rPr>
            <w:rFonts w:cs="B Nazanin"/>
            <w:sz w:val="36"/>
            <w:szCs w:val="36"/>
            <w:rtl/>
            <w:lang w:bidi="fa-IR"/>
            <w:rPrChange w:id="23" w:author="javadi sina" w:date="2024-02-06T03:09:00Z">
              <w:rPr>
                <w:rFonts w:cs="B Nazanin"/>
                <w:sz w:val="28"/>
                <w:szCs w:val="28"/>
                <w:rtl/>
                <w:lang w:bidi="fa-IR"/>
              </w:rPr>
            </w:rPrChange>
          </w:rPr>
          <w:t xml:space="preserve"> </w:t>
        </w:r>
        <w:r w:rsidRPr="00FA3BA3">
          <w:rPr>
            <w:rFonts w:cs="B Nazanin" w:hint="eastAsia"/>
            <w:sz w:val="36"/>
            <w:szCs w:val="36"/>
            <w:rtl/>
            <w:lang w:bidi="fa-IR"/>
            <w:rPrChange w:id="24" w:author="javadi sina" w:date="2024-02-06T03:09:00Z">
              <w:rPr>
                <w:rFonts w:cs="B Nazanin" w:hint="eastAsia"/>
                <w:sz w:val="28"/>
                <w:szCs w:val="28"/>
                <w:rtl/>
                <w:lang w:bidi="fa-IR"/>
              </w:rPr>
            </w:rPrChange>
          </w:rPr>
          <w:t>گ</w:t>
        </w:r>
        <w:r w:rsidRPr="00FA3BA3">
          <w:rPr>
            <w:rFonts w:cs="B Nazanin" w:hint="cs"/>
            <w:sz w:val="36"/>
            <w:szCs w:val="36"/>
            <w:rtl/>
            <w:lang w:bidi="fa-IR"/>
            <w:rPrChange w:id="25" w:author="javadi sina" w:date="2024-02-06T03:09:00Z">
              <w:rPr>
                <w:rFonts w:cs="B Nazanin" w:hint="cs"/>
                <w:sz w:val="28"/>
                <w:szCs w:val="28"/>
                <w:rtl/>
                <w:lang w:bidi="fa-IR"/>
              </w:rPr>
            </w:rPrChange>
          </w:rPr>
          <w:t>ی</w:t>
        </w:r>
        <w:r w:rsidRPr="00FA3BA3">
          <w:rPr>
            <w:rFonts w:cs="B Nazanin" w:hint="eastAsia"/>
            <w:sz w:val="36"/>
            <w:szCs w:val="36"/>
            <w:rtl/>
            <w:lang w:bidi="fa-IR"/>
            <w:rPrChange w:id="26" w:author="javadi sina" w:date="2024-02-06T03:09:00Z">
              <w:rPr>
                <w:rFonts w:cs="B Nazanin" w:hint="eastAsia"/>
                <w:sz w:val="28"/>
                <w:szCs w:val="28"/>
                <w:rtl/>
                <w:lang w:bidi="fa-IR"/>
              </w:rPr>
            </w:rPrChange>
          </w:rPr>
          <w:t>ر</w:t>
        </w:r>
        <w:r w:rsidRPr="00FA3BA3">
          <w:rPr>
            <w:rFonts w:cs="B Nazanin" w:hint="cs"/>
            <w:sz w:val="36"/>
            <w:szCs w:val="36"/>
            <w:rtl/>
            <w:lang w:bidi="fa-IR"/>
            <w:rPrChange w:id="27" w:author="javadi sina" w:date="2024-02-06T03:09:00Z">
              <w:rPr>
                <w:rFonts w:cs="B Nazanin" w:hint="cs"/>
                <w:sz w:val="28"/>
                <w:szCs w:val="28"/>
                <w:rtl/>
                <w:lang w:bidi="fa-IR"/>
              </w:rPr>
            </w:rPrChange>
          </w:rPr>
          <w:t>ی</w:t>
        </w:r>
        <w:r w:rsidRPr="00FA3BA3">
          <w:rPr>
            <w:rFonts w:cs="B Nazanin"/>
            <w:sz w:val="36"/>
            <w:szCs w:val="36"/>
            <w:rtl/>
            <w:lang w:bidi="fa-IR"/>
            <w:rPrChange w:id="28" w:author="javadi sina" w:date="2024-02-06T03:09:00Z">
              <w:rPr>
                <w:rFonts w:cs="B Nazanin"/>
                <w:sz w:val="28"/>
                <w:szCs w:val="28"/>
                <w:rtl/>
                <w:lang w:bidi="fa-IR"/>
              </w:rPr>
            </w:rPrChange>
          </w:rPr>
          <w:t>:</w:t>
        </w:r>
      </w:ins>
    </w:p>
    <w:p w14:paraId="774E46DE" w14:textId="58013A4F" w:rsidR="00592896" w:rsidRDefault="00592896" w:rsidP="00592896">
      <w:pPr>
        <w:bidi/>
        <w:rPr>
          <w:ins w:id="29" w:author="javadi sina" w:date="2024-02-06T03:10:00Z"/>
          <w:rFonts w:cs="B Nazanin"/>
          <w:sz w:val="28"/>
          <w:szCs w:val="28"/>
          <w:rtl/>
          <w:lang w:bidi="fa-IR"/>
        </w:rPr>
      </w:pPr>
      <w:ins w:id="30" w:author="javadi sina" w:date="2024-02-06T03:04:00Z">
        <w:r>
          <w:rPr>
            <w:rFonts w:cs="B Nazanin" w:hint="cs"/>
            <w:sz w:val="28"/>
            <w:szCs w:val="28"/>
            <w:rtl/>
            <w:lang w:bidi="fa-IR"/>
          </w:rPr>
          <w:t>همون طور که مشاهده میشود به دقتی در حدود 92% رسیدیم در صورتی که با استفاده از الگو</w:t>
        </w:r>
      </w:ins>
      <w:ins w:id="31" w:author="javadi sina" w:date="2024-02-06T03:05:00Z">
        <w:r>
          <w:rPr>
            <w:rFonts w:cs="B Nazanin" w:hint="cs"/>
            <w:sz w:val="28"/>
            <w:szCs w:val="28"/>
            <w:rtl/>
            <w:lang w:bidi="fa-IR"/>
          </w:rPr>
          <w:t xml:space="preserve">ریتم </w:t>
        </w:r>
        <w:r>
          <w:rPr>
            <w:rFonts w:cs="B Nazanin"/>
            <w:sz w:val="28"/>
            <w:szCs w:val="28"/>
            <w:lang w:bidi="fa-IR"/>
          </w:rPr>
          <w:t>Decision Tree</w:t>
        </w:r>
        <w:r>
          <w:rPr>
            <w:rFonts w:cs="B Nazanin" w:hint="cs"/>
            <w:sz w:val="28"/>
            <w:szCs w:val="28"/>
            <w:rtl/>
            <w:lang w:bidi="fa-IR"/>
          </w:rPr>
          <w:t xml:space="preserve"> فقط 80% درست پیش بینی میکردیم. و میتوان اثر هم افزای این دو الگوریتم و همچنین مزیت های استفاده از </w:t>
        </w:r>
        <w:r>
          <w:rPr>
            <w:rFonts w:cs="B Nazanin"/>
            <w:sz w:val="28"/>
            <w:szCs w:val="28"/>
            <w:lang w:bidi="fa-IR"/>
          </w:rPr>
          <w:t>Random Forest</w:t>
        </w:r>
        <w:r>
          <w:rPr>
            <w:rFonts w:cs="B Nazanin" w:hint="cs"/>
            <w:sz w:val="28"/>
            <w:szCs w:val="28"/>
            <w:rtl/>
            <w:lang w:bidi="fa-IR"/>
          </w:rPr>
          <w:t xml:space="preserve"> را به خوبی م</w:t>
        </w:r>
      </w:ins>
      <w:ins w:id="32" w:author="javadi sina" w:date="2024-02-06T03:06:00Z">
        <w:r>
          <w:rPr>
            <w:rFonts w:cs="B Nazanin" w:hint="cs"/>
            <w:sz w:val="28"/>
            <w:szCs w:val="28"/>
            <w:rtl/>
            <w:lang w:bidi="fa-IR"/>
          </w:rPr>
          <w:t xml:space="preserve">شاهده کرد. همچنین ماتریس </w:t>
        </w:r>
        <w:r>
          <w:rPr>
            <w:rFonts w:cs="B Nazanin"/>
            <w:sz w:val="28"/>
            <w:szCs w:val="28"/>
            <w:lang w:bidi="fa-IR"/>
          </w:rPr>
          <w:t>Confusion</w:t>
        </w:r>
        <w:r>
          <w:rPr>
            <w:rFonts w:cs="B Nazanin" w:hint="cs"/>
            <w:sz w:val="28"/>
            <w:szCs w:val="28"/>
            <w:rtl/>
            <w:lang w:bidi="fa-IR"/>
          </w:rPr>
          <w:t xml:space="preserve"> به صورت زیر است.</w:t>
        </w:r>
      </w:ins>
    </w:p>
    <w:p w14:paraId="726EC8CC" w14:textId="77777777" w:rsidR="00FA3BA3" w:rsidRDefault="00FA3BA3" w:rsidP="00FA3BA3">
      <w:pPr>
        <w:bidi/>
        <w:rPr>
          <w:ins w:id="33" w:author="javadi sina" w:date="2024-02-06T03:10:00Z"/>
          <w:rFonts w:cs="B Nazanin"/>
          <w:sz w:val="28"/>
          <w:szCs w:val="28"/>
          <w:rtl/>
          <w:lang w:bidi="fa-IR"/>
        </w:rPr>
      </w:pPr>
    </w:p>
    <w:p w14:paraId="144F69F8" w14:textId="77777777" w:rsidR="00FA3BA3" w:rsidRDefault="00FA3BA3" w:rsidP="00FA3BA3">
      <w:pPr>
        <w:bidi/>
        <w:rPr>
          <w:ins w:id="34" w:author="javadi sina" w:date="2024-02-06T03:06:00Z"/>
          <w:rFonts w:cs="B Nazanin"/>
          <w:sz w:val="28"/>
          <w:szCs w:val="28"/>
          <w:rtl/>
          <w:lang w:bidi="fa-IR"/>
        </w:rPr>
      </w:pPr>
    </w:p>
    <w:p w14:paraId="56BBDC8E" w14:textId="7D1C2649" w:rsidR="00592896" w:rsidRDefault="00592896">
      <w:pPr>
        <w:bidi/>
        <w:jc w:val="right"/>
        <w:rPr>
          <w:ins w:id="35" w:author="javadi sina" w:date="2024-02-06T03:06:00Z"/>
          <w:rFonts w:cs="B Nazanin"/>
          <w:sz w:val="28"/>
          <w:szCs w:val="28"/>
          <w:lang w:bidi="fa-IR"/>
        </w:rPr>
        <w:pPrChange w:id="36" w:author="javadi sina" w:date="2024-02-06T03:06:00Z">
          <w:pPr>
            <w:bidi/>
          </w:pPr>
        </w:pPrChange>
      </w:pPr>
      <w:ins w:id="37" w:author="javadi sina" w:date="2024-02-06T03:06:00Z">
        <w:r>
          <w:rPr>
            <w:rFonts w:cs="B Nazanin"/>
            <w:sz w:val="28"/>
            <w:szCs w:val="28"/>
            <w:lang w:bidi="fa-IR"/>
          </w:rPr>
          <w:lastRenderedPageBreak/>
          <w:t>Confusion Matrix</w:t>
        </w:r>
      </w:ins>
    </w:p>
    <w:tbl>
      <w:tblPr>
        <w:tblStyle w:val="TableGrid"/>
        <w:bidiVisual/>
        <w:tblW w:w="0" w:type="auto"/>
        <w:tblLook w:val="04A0" w:firstRow="1" w:lastRow="0" w:firstColumn="1" w:lastColumn="0" w:noHBand="0" w:noVBand="1"/>
      </w:tblPr>
      <w:tblGrid>
        <w:gridCol w:w="4675"/>
        <w:gridCol w:w="4675"/>
      </w:tblGrid>
      <w:tr w:rsidR="00592896" w14:paraId="5143F98B" w14:textId="77777777" w:rsidTr="00592896">
        <w:trPr>
          <w:ins w:id="38" w:author="javadi sina" w:date="2024-02-06T03:06:00Z"/>
        </w:trPr>
        <w:tc>
          <w:tcPr>
            <w:tcW w:w="4675" w:type="dxa"/>
          </w:tcPr>
          <w:p w14:paraId="5D51C847" w14:textId="1647C5B2" w:rsidR="00592896" w:rsidRDefault="00592896">
            <w:pPr>
              <w:bidi/>
              <w:jc w:val="center"/>
              <w:rPr>
                <w:ins w:id="39" w:author="javadi sina" w:date="2024-02-06T03:06:00Z"/>
                <w:rFonts w:cs="B Nazanin"/>
                <w:sz w:val="28"/>
                <w:szCs w:val="28"/>
                <w:rtl/>
                <w:lang w:bidi="fa-IR"/>
              </w:rPr>
              <w:pPrChange w:id="40" w:author="javadi sina" w:date="2024-02-06T03:06:00Z">
                <w:pPr>
                  <w:bidi/>
                </w:pPr>
              </w:pPrChange>
            </w:pPr>
            <w:ins w:id="41" w:author="javadi sina" w:date="2024-02-06T03:06:00Z">
              <w:r>
                <w:rPr>
                  <w:rFonts w:cs="B Nazanin"/>
                  <w:sz w:val="28"/>
                  <w:szCs w:val="28"/>
                  <w:lang w:bidi="fa-IR"/>
                </w:rPr>
                <w:t>5</w:t>
              </w:r>
            </w:ins>
          </w:p>
        </w:tc>
        <w:tc>
          <w:tcPr>
            <w:tcW w:w="4675" w:type="dxa"/>
          </w:tcPr>
          <w:p w14:paraId="257D416F" w14:textId="399C57BC" w:rsidR="00592896" w:rsidRDefault="00592896">
            <w:pPr>
              <w:bidi/>
              <w:jc w:val="center"/>
              <w:rPr>
                <w:ins w:id="42" w:author="javadi sina" w:date="2024-02-06T03:06:00Z"/>
                <w:rFonts w:cs="B Nazanin"/>
                <w:sz w:val="28"/>
                <w:szCs w:val="28"/>
                <w:rtl/>
                <w:lang w:bidi="fa-IR"/>
              </w:rPr>
              <w:pPrChange w:id="43" w:author="javadi sina" w:date="2024-02-06T03:06:00Z">
                <w:pPr>
                  <w:bidi/>
                </w:pPr>
              </w:pPrChange>
            </w:pPr>
            <w:ins w:id="44" w:author="javadi sina" w:date="2024-02-06T03:06:00Z">
              <w:r>
                <w:rPr>
                  <w:rFonts w:cs="B Nazanin"/>
                  <w:sz w:val="28"/>
                  <w:szCs w:val="28"/>
                  <w:lang w:bidi="fa-IR"/>
                </w:rPr>
                <w:t>2</w:t>
              </w:r>
            </w:ins>
          </w:p>
        </w:tc>
      </w:tr>
      <w:tr w:rsidR="00592896" w14:paraId="65FC53DA" w14:textId="77777777" w:rsidTr="00592896">
        <w:trPr>
          <w:ins w:id="45" w:author="javadi sina" w:date="2024-02-06T03:06:00Z"/>
        </w:trPr>
        <w:tc>
          <w:tcPr>
            <w:tcW w:w="4675" w:type="dxa"/>
          </w:tcPr>
          <w:p w14:paraId="37C92882" w14:textId="635BC02E" w:rsidR="00592896" w:rsidRDefault="00592896">
            <w:pPr>
              <w:bidi/>
              <w:jc w:val="center"/>
              <w:rPr>
                <w:ins w:id="46" w:author="javadi sina" w:date="2024-02-06T03:06:00Z"/>
                <w:rFonts w:cs="B Nazanin"/>
                <w:sz w:val="28"/>
                <w:szCs w:val="28"/>
                <w:rtl/>
                <w:lang w:bidi="fa-IR"/>
              </w:rPr>
              <w:pPrChange w:id="47" w:author="javadi sina" w:date="2024-02-06T03:06:00Z">
                <w:pPr>
                  <w:bidi/>
                </w:pPr>
              </w:pPrChange>
            </w:pPr>
            <w:ins w:id="48" w:author="javadi sina" w:date="2024-02-06T03:06:00Z">
              <w:r>
                <w:rPr>
                  <w:rFonts w:cs="B Nazanin"/>
                  <w:sz w:val="28"/>
                  <w:szCs w:val="28"/>
                  <w:lang w:bidi="fa-IR"/>
                </w:rPr>
                <w:t>55</w:t>
              </w:r>
            </w:ins>
          </w:p>
        </w:tc>
        <w:tc>
          <w:tcPr>
            <w:tcW w:w="4675" w:type="dxa"/>
          </w:tcPr>
          <w:p w14:paraId="3B23C2FE" w14:textId="6BBC53D6" w:rsidR="00592896" w:rsidRDefault="00592896">
            <w:pPr>
              <w:bidi/>
              <w:jc w:val="center"/>
              <w:rPr>
                <w:ins w:id="49" w:author="javadi sina" w:date="2024-02-06T03:06:00Z"/>
                <w:rFonts w:cs="B Nazanin"/>
                <w:sz w:val="28"/>
                <w:szCs w:val="28"/>
                <w:rtl/>
                <w:lang w:bidi="fa-IR"/>
              </w:rPr>
              <w:pPrChange w:id="50" w:author="javadi sina" w:date="2024-02-06T03:06:00Z">
                <w:pPr>
                  <w:bidi/>
                </w:pPr>
              </w:pPrChange>
            </w:pPr>
            <w:ins w:id="51" w:author="javadi sina" w:date="2024-02-06T03:06:00Z">
              <w:r>
                <w:rPr>
                  <w:rFonts w:cs="B Nazanin"/>
                  <w:sz w:val="28"/>
                  <w:szCs w:val="28"/>
                  <w:lang w:bidi="fa-IR"/>
                </w:rPr>
                <w:t>0</w:t>
              </w:r>
            </w:ins>
          </w:p>
        </w:tc>
      </w:tr>
    </w:tbl>
    <w:p w14:paraId="2D515226" w14:textId="77777777" w:rsidR="00592896" w:rsidRPr="004F6EE9" w:rsidDel="00592896" w:rsidRDefault="00592896" w:rsidP="00592896">
      <w:pPr>
        <w:bidi/>
        <w:rPr>
          <w:del w:id="52" w:author="javadi sina" w:date="2024-02-06T03:07:00Z"/>
          <w:rFonts w:cs="B Nazanin"/>
          <w:sz w:val="28"/>
          <w:szCs w:val="28"/>
          <w:rtl/>
          <w:lang w:bidi="fa-IR"/>
        </w:rPr>
      </w:pPr>
    </w:p>
    <w:p w14:paraId="437C9CD7" w14:textId="66D7A4F4" w:rsidR="00310007" w:rsidDel="00592896" w:rsidRDefault="00310007" w:rsidP="00310007">
      <w:pPr>
        <w:bidi/>
        <w:rPr>
          <w:del w:id="53" w:author="javadi sina" w:date="2024-02-06T03:07:00Z"/>
          <w:rFonts w:cs="B Nazanin"/>
          <w:sz w:val="36"/>
          <w:szCs w:val="36"/>
          <w:rtl/>
          <w:lang w:bidi="fa-IR"/>
        </w:rPr>
      </w:pPr>
    </w:p>
    <w:p w14:paraId="1E99AD76" w14:textId="77777777" w:rsidR="00310007" w:rsidDel="00592896" w:rsidRDefault="00310007" w:rsidP="00310007">
      <w:pPr>
        <w:bidi/>
        <w:rPr>
          <w:del w:id="54" w:author="javadi sina" w:date="2024-02-06T03:07:00Z"/>
          <w:rFonts w:cs="B Nazanin"/>
          <w:sz w:val="36"/>
          <w:szCs w:val="36"/>
          <w:rtl/>
          <w:lang w:bidi="fa-IR"/>
        </w:rPr>
      </w:pPr>
    </w:p>
    <w:p w14:paraId="08A05B0B" w14:textId="77777777" w:rsidR="00310007" w:rsidDel="00592896" w:rsidRDefault="00310007" w:rsidP="00310007">
      <w:pPr>
        <w:bidi/>
        <w:rPr>
          <w:del w:id="55" w:author="javadi sina" w:date="2024-02-06T03:07:00Z"/>
          <w:rFonts w:cs="B Nazanin"/>
          <w:sz w:val="36"/>
          <w:szCs w:val="36"/>
          <w:rtl/>
          <w:lang w:bidi="fa-IR"/>
        </w:rPr>
      </w:pPr>
    </w:p>
    <w:p w14:paraId="0AD159F0" w14:textId="77777777" w:rsidR="00310007" w:rsidDel="00592896" w:rsidRDefault="00310007" w:rsidP="00310007">
      <w:pPr>
        <w:bidi/>
        <w:rPr>
          <w:del w:id="56" w:author="javadi sina" w:date="2024-02-06T03:07:00Z"/>
          <w:rFonts w:cs="B Nazanin"/>
          <w:sz w:val="36"/>
          <w:szCs w:val="36"/>
          <w:rtl/>
          <w:lang w:bidi="fa-IR"/>
        </w:rPr>
      </w:pPr>
    </w:p>
    <w:p w14:paraId="1C7414B8" w14:textId="77777777" w:rsidR="00310007" w:rsidDel="00592896" w:rsidRDefault="00310007" w:rsidP="00310007">
      <w:pPr>
        <w:bidi/>
        <w:rPr>
          <w:del w:id="57" w:author="javadi sina" w:date="2024-02-06T03:07:00Z"/>
          <w:rFonts w:cs="B Nazanin"/>
          <w:sz w:val="36"/>
          <w:szCs w:val="36"/>
          <w:rtl/>
          <w:lang w:bidi="fa-IR"/>
        </w:rPr>
      </w:pPr>
    </w:p>
    <w:p w14:paraId="2C4BAA17" w14:textId="77777777" w:rsidR="00310007" w:rsidDel="00592896" w:rsidRDefault="00310007" w:rsidP="00310007">
      <w:pPr>
        <w:bidi/>
        <w:rPr>
          <w:del w:id="58" w:author="javadi sina" w:date="2024-02-06T03:07:00Z"/>
          <w:rFonts w:cs="B Nazanin"/>
          <w:sz w:val="36"/>
          <w:szCs w:val="36"/>
          <w:rtl/>
          <w:lang w:bidi="fa-IR"/>
        </w:rPr>
      </w:pPr>
    </w:p>
    <w:p w14:paraId="6DC906A0" w14:textId="77777777" w:rsidR="00310007" w:rsidDel="00592896" w:rsidRDefault="00310007" w:rsidP="00310007">
      <w:pPr>
        <w:bidi/>
        <w:rPr>
          <w:del w:id="59" w:author="javadi sina" w:date="2024-02-06T03:07:00Z"/>
          <w:rFonts w:cs="B Nazanin"/>
          <w:sz w:val="36"/>
          <w:szCs w:val="36"/>
          <w:rtl/>
          <w:lang w:bidi="fa-IR"/>
        </w:rPr>
      </w:pPr>
    </w:p>
    <w:p w14:paraId="541012E6" w14:textId="77777777" w:rsidR="00310007" w:rsidDel="00592896" w:rsidRDefault="00310007" w:rsidP="00310007">
      <w:pPr>
        <w:bidi/>
        <w:rPr>
          <w:del w:id="60" w:author="javadi sina" w:date="2024-02-06T03:07:00Z"/>
          <w:rFonts w:cs="B Nazanin"/>
          <w:sz w:val="36"/>
          <w:szCs w:val="36"/>
          <w:rtl/>
          <w:lang w:bidi="fa-IR"/>
        </w:rPr>
      </w:pPr>
    </w:p>
    <w:p w14:paraId="07B1D541" w14:textId="77777777" w:rsidR="00310007" w:rsidDel="00592896" w:rsidRDefault="00310007" w:rsidP="00310007">
      <w:pPr>
        <w:bidi/>
        <w:rPr>
          <w:del w:id="61" w:author="javadi sina" w:date="2024-02-06T03:07:00Z"/>
          <w:rFonts w:cs="B Nazanin"/>
          <w:sz w:val="36"/>
          <w:szCs w:val="36"/>
          <w:rtl/>
          <w:lang w:bidi="fa-IR"/>
        </w:rPr>
      </w:pPr>
    </w:p>
    <w:p w14:paraId="4C4ECDF8" w14:textId="77777777" w:rsidR="00310007" w:rsidRDefault="00310007" w:rsidP="00310007">
      <w:pPr>
        <w:bidi/>
        <w:rPr>
          <w:rFonts w:cs="B Nazanin"/>
          <w:sz w:val="36"/>
          <w:szCs w:val="36"/>
          <w:rtl/>
          <w:lang w:bidi="fa-IR"/>
        </w:rPr>
      </w:pPr>
    </w:p>
    <w:p w14:paraId="06407525" w14:textId="70CD8FB4" w:rsidR="00310007" w:rsidRDefault="00B92633" w:rsidP="00310007">
      <w:pPr>
        <w:bidi/>
        <w:rPr>
          <w:ins w:id="62" w:author="javadi sina" w:date="2024-02-06T07:17:00Z"/>
          <w:rFonts w:cs="B Nazanin"/>
          <w:sz w:val="36"/>
          <w:szCs w:val="36"/>
          <w:rtl/>
          <w:lang w:bidi="fa-IR"/>
        </w:rPr>
      </w:pPr>
      <w:ins w:id="63" w:author="javadi sina" w:date="2024-02-06T07:41:00Z">
        <w:r>
          <w:rPr>
            <w:rFonts w:cs="B Nazanin" w:hint="cs"/>
            <w:sz w:val="36"/>
            <w:szCs w:val="36"/>
            <w:rtl/>
            <w:lang w:bidi="fa-IR"/>
          </w:rPr>
          <w:t>بخش دوم</w:t>
        </w:r>
      </w:ins>
    </w:p>
    <w:p w14:paraId="40E56B61" w14:textId="64BE21B7" w:rsidR="009B6A97" w:rsidRDefault="009B6A97" w:rsidP="009B6A97">
      <w:pPr>
        <w:bidi/>
        <w:rPr>
          <w:ins w:id="64" w:author="javadi sina" w:date="2024-02-06T07:19:00Z"/>
          <w:rFonts w:cs="B Nazanin"/>
          <w:sz w:val="28"/>
          <w:szCs w:val="28"/>
          <w:rtl/>
          <w:lang w:bidi="fa-IR"/>
        </w:rPr>
      </w:pPr>
      <w:ins w:id="65" w:author="javadi sina" w:date="2024-02-06T07:18:00Z">
        <w:r>
          <w:rPr>
            <w:rFonts w:cs="B Nazanin" w:hint="cs"/>
            <w:sz w:val="28"/>
            <w:szCs w:val="28"/>
            <w:rtl/>
            <w:lang w:bidi="fa-IR"/>
          </w:rPr>
          <w:t xml:space="preserve">در این بخش با اجرای الگوریتم با </w:t>
        </w:r>
        <w:r>
          <w:rPr>
            <w:rFonts w:cs="B Nazanin"/>
            <w:sz w:val="28"/>
            <w:szCs w:val="28"/>
            <w:lang w:bidi="fa-IR"/>
          </w:rPr>
          <w:t>Feature</w:t>
        </w:r>
        <w:r>
          <w:rPr>
            <w:rFonts w:cs="B Nazanin" w:hint="cs"/>
            <w:sz w:val="28"/>
            <w:szCs w:val="28"/>
            <w:rtl/>
            <w:lang w:bidi="fa-IR"/>
          </w:rPr>
          <w:t xml:space="preserve"> ه</w:t>
        </w:r>
      </w:ins>
      <w:ins w:id="66" w:author="javadi sina" w:date="2024-02-06T07:19:00Z">
        <w:r>
          <w:rPr>
            <w:rFonts w:cs="B Nazanin" w:hint="cs"/>
            <w:sz w:val="28"/>
            <w:szCs w:val="28"/>
            <w:rtl/>
            <w:lang w:bidi="fa-IR"/>
          </w:rPr>
          <w:t>ای مختلف تاثیر هر کدام را در فرایند تصمیم گیری بررسی میکنیم:</w:t>
        </w:r>
      </w:ins>
    </w:p>
    <w:p w14:paraId="1250D032" w14:textId="142F219D" w:rsidR="009B6A97" w:rsidRDefault="009B6A97" w:rsidP="009B6A97">
      <w:pPr>
        <w:bidi/>
        <w:rPr>
          <w:ins w:id="67" w:author="javadi sina" w:date="2024-02-06T07:20:00Z"/>
          <w:rFonts w:cs="B Nazanin"/>
          <w:sz w:val="28"/>
          <w:szCs w:val="28"/>
          <w:rtl/>
          <w:lang w:bidi="fa-IR"/>
        </w:rPr>
      </w:pPr>
      <w:ins w:id="68" w:author="javadi sina" w:date="2024-02-06T07:19:00Z">
        <w:r>
          <w:rPr>
            <w:rFonts w:cs="B Nazanin" w:hint="cs"/>
            <w:sz w:val="28"/>
            <w:szCs w:val="28"/>
            <w:rtl/>
            <w:lang w:bidi="fa-IR"/>
          </w:rPr>
          <w:t xml:space="preserve">ابتدا با </w:t>
        </w:r>
        <w:r>
          <w:rPr>
            <w:rFonts w:cs="B Nazanin"/>
            <w:sz w:val="28"/>
            <w:szCs w:val="28"/>
            <w:lang w:bidi="fa-IR"/>
          </w:rPr>
          <w:t>smoking</w:t>
        </w:r>
        <w:r>
          <w:rPr>
            <w:rFonts w:cs="B Nazanin" w:hint="cs"/>
            <w:sz w:val="28"/>
            <w:szCs w:val="28"/>
            <w:rtl/>
            <w:lang w:bidi="fa-IR"/>
          </w:rPr>
          <w:t xml:space="preserve"> شروع میکنیم:</w:t>
        </w:r>
      </w:ins>
    </w:p>
    <w:p w14:paraId="4916C29B" w14:textId="77777777" w:rsidR="009B6A97" w:rsidRPr="009B6A97" w:rsidRDefault="009B6A97" w:rsidP="009B6A97">
      <w:pPr>
        <w:bidi/>
        <w:jc w:val="right"/>
        <w:rPr>
          <w:ins w:id="69" w:author="javadi sina" w:date="2024-02-06T07:26:00Z"/>
          <w:rFonts w:cs="B Nazanin"/>
          <w:sz w:val="28"/>
          <w:szCs w:val="28"/>
          <w:lang w:bidi="fa-IR"/>
        </w:rPr>
        <w:pPrChange w:id="70" w:author="javadi sina" w:date="2024-02-06T07:26:00Z">
          <w:pPr>
            <w:bidi/>
          </w:pPr>
        </w:pPrChange>
      </w:pPr>
      <w:ins w:id="71" w:author="javadi sina" w:date="2024-02-06T07:26:00Z">
        <w:r w:rsidRPr="009B6A97">
          <w:rPr>
            <w:rFonts w:cs="B Nazanin"/>
            <w:sz w:val="28"/>
            <w:szCs w:val="28"/>
            <w:lang w:bidi="fa-IR"/>
          </w:rPr>
          <w:t>Best Hyperparameters: {'n_trees': 42, 'max_depth': 3}</w:t>
        </w:r>
      </w:ins>
    </w:p>
    <w:p w14:paraId="15ECFE60" w14:textId="77777777" w:rsidR="009B6A97" w:rsidRDefault="009B6A97" w:rsidP="009B6A97">
      <w:pPr>
        <w:bidi/>
        <w:jc w:val="right"/>
        <w:rPr>
          <w:ins w:id="72" w:author="javadi sina" w:date="2024-02-06T07:26:00Z"/>
          <w:rFonts w:cs="B Nazanin"/>
          <w:sz w:val="28"/>
          <w:szCs w:val="28"/>
          <w:lang w:bidi="fa-IR"/>
        </w:rPr>
        <w:pPrChange w:id="73" w:author="javadi sina" w:date="2024-02-06T07:26:00Z">
          <w:pPr>
            <w:bidi/>
          </w:pPr>
        </w:pPrChange>
      </w:pPr>
      <w:ins w:id="74" w:author="javadi sina" w:date="2024-02-06T07:26:00Z">
        <w:r w:rsidRPr="009B6A97">
          <w:rPr>
            <w:rFonts w:cs="B Nazanin"/>
            <w:sz w:val="28"/>
            <w:szCs w:val="28"/>
            <w:lang w:bidi="fa-IR"/>
          </w:rPr>
          <w:t>Random Forest Accuracy with Best Hyperparameters: 0.8870967741935484</w:t>
        </w:r>
      </w:ins>
    </w:p>
    <w:p w14:paraId="6718AA61" w14:textId="0FE83ECD" w:rsidR="009B6A97" w:rsidRDefault="009B6A97" w:rsidP="009B6A97">
      <w:pPr>
        <w:bidi/>
        <w:rPr>
          <w:ins w:id="75" w:author="javadi sina" w:date="2024-02-06T07:29:00Z"/>
          <w:rFonts w:cs="B Nazanin"/>
          <w:sz w:val="28"/>
          <w:szCs w:val="28"/>
          <w:lang w:bidi="fa-IR"/>
        </w:rPr>
      </w:pPr>
      <w:ins w:id="76" w:author="javadi sina" w:date="2024-02-06T07:20:00Z">
        <w:r>
          <w:rPr>
            <w:rFonts w:cs="B Nazanin" w:hint="cs"/>
            <w:sz w:val="28"/>
            <w:szCs w:val="28"/>
            <w:rtl/>
            <w:lang w:bidi="fa-IR"/>
          </w:rPr>
          <w:t xml:space="preserve">همان طور که مشاهده میشود حدود </w:t>
        </w:r>
      </w:ins>
      <w:ins w:id="77" w:author="javadi sina" w:date="2024-02-06T07:26:00Z">
        <w:r>
          <w:rPr>
            <w:rFonts w:cs="B Nazanin"/>
            <w:sz w:val="28"/>
            <w:szCs w:val="28"/>
            <w:lang w:bidi="fa-IR"/>
          </w:rPr>
          <w:t>88</w:t>
        </w:r>
      </w:ins>
      <w:ins w:id="78" w:author="javadi sina" w:date="2024-02-06T07:20:00Z">
        <w:r>
          <w:rPr>
            <w:rFonts w:cs="B Nazanin" w:hint="cs"/>
            <w:sz w:val="28"/>
            <w:szCs w:val="28"/>
            <w:rtl/>
            <w:lang w:bidi="fa-IR"/>
          </w:rPr>
          <w:t xml:space="preserve"> درصد دقیق هستیم.</w:t>
        </w:r>
      </w:ins>
    </w:p>
    <w:p w14:paraId="0B45EEA6" w14:textId="27C2E01F" w:rsidR="00F6040E" w:rsidRPr="00F6040E" w:rsidRDefault="00F6040E" w:rsidP="00F6040E">
      <w:pPr>
        <w:bidi/>
        <w:jc w:val="right"/>
        <w:rPr>
          <w:ins w:id="79" w:author="javadi sina" w:date="2024-02-06T07:29:00Z"/>
          <w:rFonts w:cs="B Nazanin"/>
          <w:sz w:val="28"/>
          <w:szCs w:val="28"/>
          <w:lang w:bidi="fa-IR"/>
        </w:rPr>
        <w:pPrChange w:id="80" w:author="javadi sina" w:date="2024-02-06T07:29:00Z">
          <w:pPr>
            <w:bidi/>
          </w:pPr>
        </w:pPrChange>
      </w:pPr>
      <w:ins w:id="81" w:author="javadi sina" w:date="2024-02-06T07:29:00Z">
        <w:r w:rsidRPr="00F6040E">
          <w:rPr>
            <w:rFonts w:cs="B Nazanin"/>
            <w:sz w:val="28"/>
            <w:szCs w:val="28"/>
            <w:lang w:bidi="fa-IR"/>
          </w:rPr>
          <w:t>Confusion Matrix</w:t>
        </w:r>
      </w:ins>
    </w:p>
    <w:p w14:paraId="14E10DAE" w14:textId="199AF7AB" w:rsidR="00F6040E" w:rsidRPr="00F6040E" w:rsidRDefault="00F6040E" w:rsidP="00F6040E">
      <w:pPr>
        <w:bidi/>
        <w:jc w:val="right"/>
        <w:rPr>
          <w:ins w:id="82" w:author="javadi sina" w:date="2024-02-06T07:29:00Z"/>
          <w:rFonts w:cs="B Nazanin"/>
          <w:sz w:val="28"/>
          <w:szCs w:val="28"/>
          <w:lang w:bidi="fa-IR"/>
        </w:rPr>
        <w:pPrChange w:id="83" w:author="javadi sina" w:date="2024-02-06T07:29:00Z">
          <w:pPr>
            <w:bidi/>
          </w:pPr>
        </w:pPrChange>
      </w:pPr>
      <w:ins w:id="84" w:author="javadi sina" w:date="2024-02-06T07:30:00Z">
        <w:r w:rsidRPr="00F6040E">
          <w:rPr>
            <w:rFonts w:cs="B Nazanin"/>
            <w:sz w:val="28"/>
            <w:szCs w:val="28"/>
            <w:rtl/>
            <w:lang w:bidi="fa-IR"/>
          </w:rPr>
          <w:t xml:space="preserve"> </w:t>
        </w:r>
      </w:ins>
      <w:ins w:id="85" w:author="javadi sina" w:date="2024-02-06T07:29:00Z">
        <w:r w:rsidRPr="00F6040E">
          <w:rPr>
            <w:rFonts w:cs="B Nazanin"/>
            <w:sz w:val="28"/>
            <w:szCs w:val="28"/>
            <w:rtl/>
            <w:lang w:bidi="fa-IR"/>
          </w:rPr>
          <w:t>[ 0  7]</w:t>
        </w:r>
      </w:ins>
    </w:p>
    <w:p w14:paraId="37F0879F" w14:textId="2D246265" w:rsidR="00F6040E" w:rsidRDefault="00F6040E" w:rsidP="00F6040E">
      <w:pPr>
        <w:bidi/>
        <w:jc w:val="right"/>
        <w:rPr>
          <w:ins w:id="86" w:author="javadi sina" w:date="2024-02-06T07:20:00Z"/>
          <w:rFonts w:cs="B Nazanin"/>
          <w:sz w:val="28"/>
          <w:szCs w:val="28"/>
          <w:rtl/>
          <w:lang w:bidi="fa-IR"/>
        </w:rPr>
        <w:pPrChange w:id="87" w:author="javadi sina" w:date="2024-02-06T07:29:00Z">
          <w:pPr>
            <w:bidi/>
          </w:pPr>
        </w:pPrChange>
      </w:pPr>
      <w:ins w:id="88" w:author="javadi sina" w:date="2024-02-06T07:29:00Z">
        <w:r w:rsidRPr="00F6040E">
          <w:rPr>
            <w:rFonts w:cs="B Nazanin"/>
            <w:sz w:val="28"/>
            <w:szCs w:val="28"/>
            <w:rtl/>
            <w:lang w:bidi="fa-IR"/>
          </w:rPr>
          <w:t xml:space="preserve"> [ 0 55]</w:t>
        </w:r>
      </w:ins>
    </w:p>
    <w:p w14:paraId="1B40740E" w14:textId="1B47DAFB" w:rsidR="009B6A97" w:rsidRPr="009B6A97" w:rsidRDefault="009B6A97" w:rsidP="009B6A97">
      <w:pPr>
        <w:bidi/>
        <w:rPr>
          <w:ins w:id="89" w:author="javadi sina" w:date="2024-02-06T07:20:00Z"/>
          <w:rFonts w:cs="B Nazanin" w:hint="cs"/>
          <w:sz w:val="28"/>
          <w:szCs w:val="28"/>
          <w:lang w:bidi="fa-IR"/>
          <w:rPrChange w:id="90" w:author="javadi sina" w:date="2024-02-06T07:20:00Z">
            <w:rPr>
              <w:ins w:id="91" w:author="javadi sina" w:date="2024-02-06T07:20:00Z"/>
              <w:rFonts w:cs="B Nazanin"/>
              <w:sz w:val="36"/>
              <w:szCs w:val="36"/>
              <w:rtl/>
              <w:lang w:bidi="fa-IR"/>
            </w:rPr>
          </w:rPrChange>
        </w:rPr>
      </w:pPr>
      <w:ins w:id="92" w:author="javadi sina" w:date="2024-02-06T07:21:00Z">
        <w:r>
          <w:rPr>
            <w:rFonts w:cs="B Nazanin" w:hint="cs"/>
            <w:sz w:val="28"/>
            <w:szCs w:val="28"/>
            <w:rtl/>
            <w:lang w:bidi="fa-IR"/>
          </w:rPr>
          <w:t>سپس</w:t>
        </w:r>
      </w:ins>
      <w:ins w:id="93" w:author="javadi sina" w:date="2024-02-06T07:22:00Z">
        <w:r>
          <w:rPr>
            <w:rFonts w:cs="B Nazanin" w:hint="cs"/>
            <w:sz w:val="28"/>
            <w:szCs w:val="28"/>
            <w:rtl/>
            <w:lang w:bidi="fa-IR"/>
          </w:rPr>
          <w:t xml:space="preserve"> اثر</w:t>
        </w:r>
      </w:ins>
      <w:ins w:id="94" w:author="javadi sina" w:date="2024-02-06T07:21:00Z">
        <w:r>
          <w:rPr>
            <w:rFonts w:cs="B Nazanin" w:hint="cs"/>
            <w:sz w:val="28"/>
            <w:szCs w:val="28"/>
            <w:rtl/>
            <w:lang w:bidi="fa-IR"/>
          </w:rPr>
          <w:t xml:space="preserve"> </w:t>
        </w:r>
      </w:ins>
      <w:ins w:id="95" w:author="javadi sina" w:date="2024-02-06T07:22:00Z">
        <w:r>
          <w:rPr>
            <w:rFonts w:cs="B Nazanin" w:hint="cs"/>
            <w:sz w:val="28"/>
            <w:szCs w:val="28"/>
            <w:rtl/>
            <w:lang w:bidi="fa-IR"/>
          </w:rPr>
          <w:t>خس خس سینه (</w:t>
        </w:r>
        <w:r w:rsidRPr="009B6A97">
          <w:rPr>
            <w:rFonts w:cs="B Nazanin"/>
            <w:sz w:val="28"/>
            <w:szCs w:val="28"/>
            <w:lang w:bidi="fa-IR"/>
          </w:rPr>
          <w:t>WHEEZING</w:t>
        </w:r>
        <w:r>
          <w:rPr>
            <w:rFonts w:cs="B Nazanin" w:hint="cs"/>
            <w:sz w:val="28"/>
            <w:szCs w:val="28"/>
            <w:rtl/>
            <w:lang w:bidi="fa-IR"/>
          </w:rPr>
          <w:t>) را بررسی میکنیم</w:t>
        </w:r>
      </w:ins>
      <w:ins w:id="96" w:author="javadi sina" w:date="2024-02-06T07:26:00Z">
        <w:r>
          <w:rPr>
            <w:rFonts w:cs="B Nazanin"/>
            <w:sz w:val="28"/>
            <w:szCs w:val="28"/>
            <w:lang w:bidi="fa-IR"/>
          </w:rPr>
          <w:t>:</w:t>
        </w:r>
      </w:ins>
    </w:p>
    <w:p w14:paraId="5024F2B2" w14:textId="77777777" w:rsidR="00F6040E" w:rsidRPr="00F6040E" w:rsidRDefault="00F6040E" w:rsidP="00F6040E">
      <w:pPr>
        <w:bidi/>
        <w:jc w:val="right"/>
        <w:rPr>
          <w:ins w:id="97" w:author="javadi sina" w:date="2024-02-06T07:34:00Z"/>
          <w:rFonts w:cs="B Nazanin"/>
          <w:sz w:val="28"/>
          <w:szCs w:val="28"/>
          <w:lang w:bidi="fa-IR"/>
          <w:rPrChange w:id="98" w:author="javadi sina" w:date="2024-02-06T07:34:00Z">
            <w:rPr>
              <w:ins w:id="99" w:author="javadi sina" w:date="2024-02-06T07:34:00Z"/>
              <w:rFonts w:cs="B Nazanin"/>
              <w:sz w:val="36"/>
              <w:szCs w:val="36"/>
              <w:lang w:bidi="fa-IR"/>
            </w:rPr>
          </w:rPrChange>
        </w:rPr>
        <w:pPrChange w:id="100" w:author="javadi sina" w:date="2024-02-06T07:34:00Z">
          <w:pPr>
            <w:bidi/>
          </w:pPr>
        </w:pPrChange>
      </w:pPr>
      <w:ins w:id="101" w:author="javadi sina" w:date="2024-02-06T07:34:00Z">
        <w:r w:rsidRPr="00F6040E">
          <w:rPr>
            <w:rFonts w:cs="B Nazanin"/>
            <w:sz w:val="28"/>
            <w:szCs w:val="28"/>
            <w:lang w:bidi="fa-IR"/>
            <w:rPrChange w:id="102" w:author="javadi sina" w:date="2024-02-06T07:34:00Z">
              <w:rPr>
                <w:rFonts w:cs="B Nazanin"/>
                <w:sz w:val="36"/>
                <w:szCs w:val="36"/>
                <w:lang w:bidi="fa-IR"/>
              </w:rPr>
            </w:rPrChange>
          </w:rPr>
          <w:t>Best Hyperparameters: {'n_trees': 46, 'max_depth': 1}</w:t>
        </w:r>
      </w:ins>
    </w:p>
    <w:p w14:paraId="64AC84F0" w14:textId="347F6DA8" w:rsidR="009B6A97" w:rsidRDefault="00F6040E" w:rsidP="00F6040E">
      <w:pPr>
        <w:bidi/>
        <w:jc w:val="right"/>
        <w:rPr>
          <w:ins w:id="103" w:author="javadi sina" w:date="2024-02-06T07:35:00Z"/>
          <w:rFonts w:cs="B Nazanin"/>
          <w:sz w:val="28"/>
          <w:szCs w:val="28"/>
          <w:rtl/>
          <w:lang w:bidi="fa-IR"/>
        </w:rPr>
      </w:pPr>
      <w:ins w:id="104" w:author="javadi sina" w:date="2024-02-06T07:34:00Z">
        <w:r w:rsidRPr="00F6040E">
          <w:rPr>
            <w:rFonts w:cs="B Nazanin"/>
            <w:sz w:val="28"/>
            <w:szCs w:val="28"/>
            <w:lang w:bidi="fa-IR"/>
            <w:rPrChange w:id="105" w:author="javadi sina" w:date="2024-02-06T07:34:00Z">
              <w:rPr>
                <w:rFonts w:cs="B Nazanin"/>
                <w:sz w:val="36"/>
                <w:szCs w:val="36"/>
                <w:lang w:bidi="fa-IR"/>
              </w:rPr>
            </w:rPrChange>
          </w:rPr>
          <w:t>Random Forest Accuracy with Best Hyperparameters: 0.8709677419354839</w:t>
        </w:r>
      </w:ins>
    </w:p>
    <w:p w14:paraId="2F5AF4E3" w14:textId="644B14D6" w:rsidR="00F6040E" w:rsidRDefault="00F6040E" w:rsidP="00F6040E">
      <w:pPr>
        <w:bidi/>
        <w:rPr>
          <w:ins w:id="106" w:author="javadi sina" w:date="2024-02-06T07:35:00Z"/>
          <w:rFonts w:cs="B Nazanin"/>
          <w:sz w:val="28"/>
          <w:szCs w:val="28"/>
          <w:rtl/>
          <w:lang w:bidi="fa-IR"/>
        </w:rPr>
        <w:pPrChange w:id="107" w:author="javadi sina" w:date="2024-02-06T07:36:00Z">
          <w:pPr>
            <w:bidi/>
            <w:jc w:val="right"/>
          </w:pPr>
        </w:pPrChange>
      </w:pPr>
      <w:ins w:id="108" w:author="javadi sina" w:date="2024-02-06T07:36:00Z">
        <w:r>
          <w:rPr>
            <w:rFonts w:cs="B Nazanin" w:hint="cs"/>
            <w:sz w:val="28"/>
            <w:szCs w:val="28"/>
            <w:rtl/>
            <w:lang w:bidi="fa-IR"/>
          </w:rPr>
          <w:t>حدود 87 درصد دقت داریم</w:t>
        </w:r>
      </w:ins>
    </w:p>
    <w:p w14:paraId="18A2CF77" w14:textId="77777777" w:rsidR="00F6040E" w:rsidRPr="00F6040E" w:rsidRDefault="00F6040E" w:rsidP="00F6040E">
      <w:pPr>
        <w:bidi/>
        <w:jc w:val="right"/>
        <w:rPr>
          <w:ins w:id="109" w:author="javadi sina" w:date="2024-02-06T07:35:00Z"/>
          <w:rFonts w:cs="B Nazanin"/>
          <w:sz w:val="28"/>
          <w:szCs w:val="28"/>
          <w:lang w:bidi="fa-IR"/>
        </w:rPr>
      </w:pPr>
      <w:ins w:id="110" w:author="javadi sina" w:date="2024-02-06T07:35:00Z">
        <w:r w:rsidRPr="00F6040E">
          <w:rPr>
            <w:rFonts w:cs="B Nazanin"/>
            <w:sz w:val="28"/>
            <w:szCs w:val="28"/>
            <w:lang w:bidi="fa-IR"/>
          </w:rPr>
          <w:t>Confusion Matrix</w:t>
        </w:r>
      </w:ins>
    </w:p>
    <w:p w14:paraId="38FDC55F" w14:textId="77777777" w:rsidR="00F6040E" w:rsidRPr="00F6040E" w:rsidRDefault="00F6040E" w:rsidP="00F6040E">
      <w:pPr>
        <w:bidi/>
        <w:jc w:val="right"/>
        <w:rPr>
          <w:ins w:id="111" w:author="javadi sina" w:date="2024-02-06T07:35:00Z"/>
          <w:rFonts w:cs="B Nazanin"/>
          <w:sz w:val="28"/>
          <w:szCs w:val="28"/>
          <w:lang w:bidi="fa-IR"/>
        </w:rPr>
      </w:pPr>
      <w:ins w:id="112" w:author="javadi sina" w:date="2024-02-06T07:35:00Z">
        <w:r w:rsidRPr="00F6040E">
          <w:rPr>
            <w:rFonts w:cs="B Nazanin"/>
            <w:sz w:val="28"/>
            <w:szCs w:val="28"/>
            <w:rtl/>
            <w:lang w:bidi="fa-IR"/>
          </w:rPr>
          <w:t xml:space="preserve"> [ 0  7]</w:t>
        </w:r>
      </w:ins>
    </w:p>
    <w:p w14:paraId="08ED43E6" w14:textId="7827A794" w:rsidR="00F6040E" w:rsidRPr="00F6040E" w:rsidRDefault="00F6040E" w:rsidP="00F6040E">
      <w:pPr>
        <w:bidi/>
        <w:jc w:val="right"/>
        <w:rPr>
          <w:ins w:id="113" w:author="javadi sina" w:date="2024-02-06T07:20:00Z"/>
          <w:rFonts w:cs="B Nazanin"/>
          <w:sz w:val="28"/>
          <w:szCs w:val="28"/>
          <w:rtl/>
          <w:lang w:bidi="fa-IR"/>
          <w:rPrChange w:id="114" w:author="javadi sina" w:date="2024-02-06T07:34:00Z">
            <w:rPr>
              <w:ins w:id="115" w:author="javadi sina" w:date="2024-02-06T07:20:00Z"/>
              <w:rFonts w:cs="B Nazanin"/>
              <w:sz w:val="36"/>
              <w:szCs w:val="36"/>
              <w:rtl/>
              <w:lang w:bidi="fa-IR"/>
            </w:rPr>
          </w:rPrChange>
        </w:rPr>
        <w:pPrChange w:id="116" w:author="javadi sina" w:date="2024-02-06T07:36:00Z">
          <w:pPr>
            <w:bidi/>
          </w:pPr>
        </w:pPrChange>
      </w:pPr>
      <w:ins w:id="117" w:author="javadi sina" w:date="2024-02-06T07:35:00Z">
        <w:r w:rsidRPr="00F6040E">
          <w:rPr>
            <w:rFonts w:cs="B Nazanin"/>
            <w:sz w:val="28"/>
            <w:szCs w:val="28"/>
            <w:rtl/>
            <w:lang w:bidi="fa-IR"/>
          </w:rPr>
          <w:t xml:space="preserve"> [ 1 54]</w:t>
        </w:r>
      </w:ins>
    </w:p>
    <w:p w14:paraId="0D3B0299" w14:textId="27D628BD" w:rsidR="00F6040E" w:rsidRDefault="00F6040E" w:rsidP="00F6040E">
      <w:pPr>
        <w:bidi/>
        <w:rPr>
          <w:ins w:id="118" w:author="javadi sina" w:date="2024-02-06T07:35:00Z"/>
          <w:rFonts w:cs="B Nazanin"/>
          <w:sz w:val="28"/>
          <w:szCs w:val="28"/>
          <w:rtl/>
          <w:lang w:bidi="fa-IR"/>
        </w:rPr>
      </w:pPr>
      <w:ins w:id="119" w:author="javadi sina" w:date="2024-02-06T07:34:00Z">
        <w:r>
          <w:rPr>
            <w:rFonts w:cs="B Nazanin" w:hint="cs"/>
            <w:sz w:val="28"/>
            <w:szCs w:val="28"/>
            <w:rtl/>
            <w:lang w:bidi="fa-IR"/>
          </w:rPr>
          <w:t xml:space="preserve">و در آخر </w:t>
        </w:r>
      </w:ins>
      <w:ins w:id="120" w:author="javadi sina" w:date="2024-02-06T07:40:00Z">
        <w:r w:rsidR="00B92633">
          <w:rPr>
            <w:rFonts w:cs="B Nazanin" w:hint="cs"/>
            <w:sz w:val="28"/>
            <w:szCs w:val="28"/>
            <w:rtl/>
            <w:lang w:bidi="fa-IR"/>
          </w:rPr>
          <w:t>درد در سینه</w:t>
        </w:r>
      </w:ins>
      <w:ins w:id="121" w:author="javadi sina" w:date="2024-02-06T07:34:00Z">
        <w:r>
          <w:rPr>
            <w:rFonts w:cs="B Nazanin" w:hint="cs"/>
            <w:sz w:val="28"/>
            <w:szCs w:val="28"/>
            <w:rtl/>
            <w:lang w:bidi="fa-IR"/>
          </w:rPr>
          <w:t xml:space="preserve"> را بررسی میکنیم:</w:t>
        </w:r>
      </w:ins>
    </w:p>
    <w:p w14:paraId="035FD068" w14:textId="77777777" w:rsidR="00B92633" w:rsidRPr="00B92633" w:rsidRDefault="00F6040E" w:rsidP="00B92633">
      <w:pPr>
        <w:bidi/>
        <w:jc w:val="right"/>
        <w:rPr>
          <w:ins w:id="122" w:author="javadi sina" w:date="2024-02-06T07:40:00Z"/>
          <w:rFonts w:cs="B Nazanin"/>
          <w:sz w:val="28"/>
          <w:szCs w:val="28"/>
          <w:lang w:bidi="fa-IR"/>
        </w:rPr>
      </w:pPr>
      <w:ins w:id="123" w:author="javadi sina" w:date="2024-02-06T07:34:00Z">
        <w:r>
          <w:rPr>
            <w:rFonts w:cs="B Nazanin"/>
            <w:sz w:val="28"/>
            <w:szCs w:val="28"/>
            <w:rtl/>
            <w:lang w:bidi="fa-IR"/>
          </w:rPr>
          <w:br/>
        </w:r>
      </w:ins>
      <w:ins w:id="124" w:author="javadi sina" w:date="2024-02-06T07:40:00Z">
        <w:r w:rsidR="00B92633" w:rsidRPr="00B92633">
          <w:rPr>
            <w:rFonts w:cs="B Nazanin"/>
            <w:sz w:val="28"/>
            <w:szCs w:val="28"/>
            <w:lang w:bidi="fa-IR"/>
          </w:rPr>
          <w:t>Best Hyperparameters: {'n_trees': 5, 'max_depth': 7}</w:t>
        </w:r>
      </w:ins>
    </w:p>
    <w:p w14:paraId="73668712" w14:textId="0DCAE313" w:rsidR="009B6A97" w:rsidRDefault="00B92633" w:rsidP="00B92633">
      <w:pPr>
        <w:bidi/>
        <w:jc w:val="right"/>
        <w:rPr>
          <w:ins w:id="125" w:author="javadi sina" w:date="2024-02-06T07:40:00Z"/>
          <w:rFonts w:cs="B Nazanin"/>
          <w:sz w:val="28"/>
          <w:szCs w:val="28"/>
          <w:rtl/>
          <w:lang w:bidi="fa-IR"/>
        </w:rPr>
      </w:pPr>
      <w:ins w:id="126" w:author="javadi sina" w:date="2024-02-06T07:40:00Z">
        <w:r w:rsidRPr="00B92633">
          <w:rPr>
            <w:rFonts w:cs="B Nazanin"/>
            <w:sz w:val="28"/>
            <w:szCs w:val="28"/>
            <w:lang w:bidi="fa-IR"/>
          </w:rPr>
          <w:t>Random Forest Accuracy with Best Hyperparameters: 0.8709677419354839</w:t>
        </w:r>
      </w:ins>
    </w:p>
    <w:p w14:paraId="358B0ADE" w14:textId="421A28D1" w:rsidR="00B92633" w:rsidRDefault="00B92633" w:rsidP="00B92633">
      <w:pPr>
        <w:bidi/>
        <w:rPr>
          <w:ins w:id="127" w:author="javadi sina" w:date="2024-02-06T07:41:00Z"/>
          <w:rFonts w:cs="B Nazanin"/>
          <w:sz w:val="28"/>
          <w:szCs w:val="28"/>
          <w:rtl/>
          <w:lang w:bidi="fa-IR"/>
        </w:rPr>
      </w:pPr>
      <w:ins w:id="128" w:author="javadi sina" w:date="2024-02-06T07:40:00Z">
        <w:r>
          <w:rPr>
            <w:rFonts w:cs="B Nazanin" w:hint="cs"/>
            <w:sz w:val="28"/>
            <w:szCs w:val="28"/>
            <w:rtl/>
            <w:lang w:bidi="fa-IR"/>
          </w:rPr>
          <w:lastRenderedPageBreak/>
          <w:t>همان طور که میبینیم مهم ترین عامل سی</w:t>
        </w:r>
      </w:ins>
      <w:ins w:id="129" w:author="javadi sina" w:date="2024-02-06T07:41:00Z">
        <w:r>
          <w:rPr>
            <w:rFonts w:cs="B Nazanin" w:hint="cs"/>
            <w:sz w:val="28"/>
            <w:szCs w:val="28"/>
            <w:rtl/>
            <w:lang w:bidi="fa-IR"/>
          </w:rPr>
          <w:t>گار کشیدن است.</w:t>
        </w:r>
      </w:ins>
    </w:p>
    <w:p w14:paraId="51B3586C" w14:textId="77777777" w:rsidR="00B92633" w:rsidRDefault="00B92633" w:rsidP="00B92633">
      <w:pPr>
        <w:bidi/>
        <w:rPr>
          <w:ins w:id="130" w:author="javadi sina" w:date="2024-02-06T07:41:00Z"/>
          <w:rFonts w:cs="B Nazanin"/>
          <w:sz w:val="28"/>
          <w:szCs w:val="28"/>
          <w:rtl/>
          <w:lang w:bidi="fa-IR"/>
        </w:rPr>
      </w:pPr>
    </w:p>
    <w:p w14:paraId="6E933ACE" w14:textId="77777777" w:rsidR="00B92633" w:rsidRDefault="00B92633" w:rsidP="00B92633">
      <w:pPr>
        <w:bidi/>
        <w:rPr>
          <w:ins w:id="131" w:author="javadi sina" w:date="2024-02-06T07:41:00Z"/>
          <w:rFonts w:cs="B Nazanin"/>
          <w:sz w:val="28"/>
          <w:szCs w:val="28"/>
          <w:rtl/>
          <w:lang w:bidi="fa-IR"/>
        </w:rPr>
      </w:pPr>
    </w:p>
    <w:p w14:paraId="6EBC2DCD" w14:textId="77777777" w:rsidR="00B92633" w:rsidRDefault="00B92633" w:rsidP="00B92633">
      <w:pPr>
        <w:bidi/>
        <w:rPr>
          <w:ins w:id="132" w:author="javadi sina" w:date="2024-02-06T07:41:00Z"/>
          <w:rFonts w:cs="B Nazanin"/>
          <w:sz w:val="28"/>
          <w:szCs w:val="28"/>
          <w:rtl/>
          <w:lang w:bidi="fa-IR"/>
        </w:rPr>
      </w:pPr>
    </w:p>
    <w:p w14:paraId="31CE6E5A" w14:textId="77777777" w:rsidR="00B92633" w:rsidRDefault="00B92633" w:rsidP="00B92633">
      <w:pPr>
        <w:bidi/>
        <w:rPr>
          <w:ins w:id="133" w:author="javadi sina" w:date="2024-02-06T07:41:00Z"/>
          <w:rFonts w:cs="B Nazanin"/>
          <w:sz w:val="28"/>
          <w:szCs w:val="28"/>
          <w:rtl/>
          <w:lang w:bidi="fa-IR"/>
        </w:rPr>
      </w:pPr>
    </w:p>
    <w:p w14:paraId="1AA25B73" w14:textId="77777777" w:rsidR="00B92633" w:rsidRDefault="00B92633" w:rsidP="00B92633">
      <w:pPr>
        <w:bidi/>
        <w:rPr>
          <w:ins w:id="134" w:author="javadi sina" w:date="2024-02-06T07:41:00Z"/>
          <w:rFonts w:cs="B Nazanin"/>
          <w:sz w:val="28"/>
          <w:szCs w:val="28"/>
          <w:rtl/>
          <w:lang w:bidi="fa-IR"/>
        </w:rPr>
      </w:pPr>
    </w:p>
    <w:p w14:paraId="52D35645" w14:textId="77777777" w:rsidR="00B92633" w:rsidRPr="00F6040E" w:rsidRDefault="00B92633" w:rsidP="00B92633">
      <w:pPr>
        <w:bidi/>
        <w:rPr>
          <w:rFonts w:cs="B Nazanin" w:hint="cs"/>
          <w:sz w:val="28"/>
          <w:szCs w:val="28"/>
          <w:rtl/>
          <w:lang w:bidi="fa-IR"/>
          <w:rPrChange w:id="135" w:author="javadi sina" w:date="2024-02-06T07:34:00Z">
            <w:rPr>
              <w:rFonts w:cs="B Nazanin"/>
              <w:sz w:val="36"/>
              <w:szCs w:val="36"/>
              <w:rtl/>
              <w:lang w:bidi="fa-IR"/>
            </w:rPr>
          </w:rPrChange>
        </w:rPr>
      </w:pPr>
    </w:p>
    <w:p w14:paraId="71DABBF1" w14:textId="77777777" w:rsidR="0055515F" w:rsidRDefault="000C473C" w:rsidP="0055515F">
      <w:pPr>
        <w:bidi/>
        <w:rPr>
          <w:rFonts w:cs="B Nazanin"/>
          <w:sz w:val="36"/>
          <w:szCs w:val="36"/>
          <w:rtl/>
          <w:lang w:bidi="fa-IR"/>
        </w:rPr>
      </w:pPr>
      <w:r>
        <w:rPr>
          <w:rFonts w:cs="B Nazanin" w:hint="cs"/>
          <w:sz w:val="36"/>
          <w:szCs w:val="36"/>
          <w:rtl/>
          <w:lang w:bidi="fa-IR"/>
        </w:rPr>
        <w:t>مراجع :</w:t>
      </w:r>
    </w:p>
    <w:p w14:paraId="6F6912E5" w14:textId="77777777" w:rsidR="002979F3" w:rsidRDefault="00000000" w:rsidP="002979F3">
      <w:pPr>
        <w:pStyle w:val="ListParagraph"/>
        <w:numPr>
          <w:ilvl w:val="0"/>
          <w:numId w:val="1"/>
        </w:numPr>
        <w:rPr>
          <w:rFonts w:cs="B Nazanin"/>
          <w:sz w:val="20"/>
          <w:szCs w:val="20"/>
          <w:lang w:bidi="fa-IR"/>
        </w:rPr>
      </w:pPr>
      <w:hyperlink r:id="rId10" w:history="1">
        <w:r w:rsidR="002979F3" w:rsidRPr="000240FD">
          <w:rPr>
            <w:rStyle w:val="Hyperlink"/>
            <w:rFonts w:cs="B Nazanin"/>
            <w:sz w:val="20"/>
            <w:szCs w:val="20"/>
            <w:lang w:bidi="fa-IR"/>
          </w:rPr>
          <w:t>https://www.who.int/news-room/fact-sheets/detail/lung-cancer</w:t>
        </w:r>
      </w:hyperlink>
    </w:p>
    <w:p w14:paraId="2D06CF42" w14:textId="77777777" w:rsidR="002979F3" w:rsidRDefault="00000000" w:rsidP="002979F3">
      <w:pPr>
        <w:pStyle w:val="ListParagraph"/>
        <w:numPr>
          <w:ilvl w:val="0"/>
          <w:numId w:val="1"/>
        </w:numPr>
        <w:rPr>
          <w:rFonts w:cs="B Nazanin"/>
          <w:sz w:val="20"/>
          <w:szCs w:val="20"/>
          <w:lang w:bidi="fa-IR"/>
        </w:rPr>
      </w:pPr>
      <w:hyperlink r:id="rId11" w:history="1">
        <w:r w:rsidR="002979F3" w:rsidRPr="000240FD">
          <w:rPr>
            <w:rStyle w:val="Hyperlink"/>
            <w:rFonts w:cs="B Nazanin"/>
            <w:sz w:val="20"/>
            <w:szCs w:val="20"/>
            <w:lang w:bidi="fa-IR"/>
          </w:rPr>
          <w:t>https://www.mayoclinic.org/diseases-conditions/lung-cancer/symptoms-causes/syc-20374620</w:t>
        </w:r>
      </w:hyperlink>
    </w:p>
    <w:p w14:paraId="7949D863" w14:textId="77777777" w:rsidR="00EB5FA6" w:rsidRDefault="00B56419" w:rsidP="00B56419">
      <w:pPr>
        <w:pStyle w:val="ListParagraph"/>
        <w:numPr>
          <w:ilvl w:val="0"/>
          <w:numId w:val="1"/>
        </w:numPr>
        <w:rPr>
          <w:rFonts w:cs="B Nazanin"/>
          <w:sz w:val="20"/>
          <w:szCs w:val="20"/>
          <w:lang w:bidi="fa-IR"/>
        </w:rPr>
      </w:pPr>
      <w:r>
        <w:rPr>
          <w:rFonts w:cs="B Nazanin"/>
          <w:sz w:val="20"/>
          <w:szCs w:val="20"/>
          <w:lang w:bidi="fa-IR"/>
        </w:rPr>
        <w:t>https://</w:t>
      </w:r>
      <w:r w:rsidR="00EB5FA6" w:rsidRPr="00EB5FA6">
        <w:rPr>
          <w:rFonts w:cs="B Nazanin"/>
          <w:sz w:val="20"/>
          <w:szCs w:val="20"/>
          <w:lang w:bidi="fa-IR"/>
        </w:rPr>
        <w:t>amarpishro.com/data-analysis/decision-tree</w:t>
      </w:r>
    </w:p>
    <w:p w14:paraId="20FF3DC3" w14:textId="77777777" w:rsidR="009B1B51" w:rsidRDefault="00000000" w:rsidP="009B1B51">
      <w:pPr>
        <w:pStyle w:val="ListParagraph"/>
        <w:numPr>
          <w:ilvl w:val="0"/>
          <w:numId w:val="1"/>
        </w:numPr>
        <w:rPr>
          <w:rFonts w:cs="B Nazanin"/>
          <w:sz w:val="20"/>
          <w:szCs w:val="20"/>
          <w:lang w:bidi="fa-IR"/>
        </w:rPr>
      </w:pPr>
      <w:hyperlink r:id="rId12" w:history="1">
        <w:r w:rsidR="009B1B51" w:rsidRPr="009B1B51">
          <w:rPr>
            <w:rStyle w:val="Hyperlink"/>
            <w:rFonts w:cs="B Nazanin"/>
            <w:sz w:val="20"/>
            <w:szCs w:val="20"/>
            <w:lang w:bidi="fa-IR"/>
          </w:rPr>
          <w:t>What Is Random Forest? A Complete Guide | Built In</w:t>
        </w:r>
      </w:hyperlink>
    </w:p>
    <w:p w14:paraId="7AF1159D" w14:textId="77777777" w:rsidR="00B56419" w:rsidRDefault="00B56419" w:rsidP="00B56419">
      <w:pPr>
        <w:pStyle w:val="ListParagraph"/>
        <w:numPr>
          <w:ilvl w:val="0"/>
          <w:numId w:val="1"/>
        </w:numPr>
        <w:rPr>
          <w:rFonts w:cs="B Nazanin"/>
          <w:sz w:val="20"/>
          <w:szCs w:val="20"/>
          <w:lang w:bidi="fa-IR"/>
        </w:rPr>
      </w:pPr>
      <w:r>
        <w:rPr>
          <w:rFonts w:cs="B Nazanin"/>
          <w:sz w:val="20"/>
          <w:szCs w:val="20"/>
          <w:lang w:bidi="fa-IR"/>
        </w:rPr>
        <w:t>https://</w:t>
      </w:r>
      <w:r w:rsidRPr="00B56419">
        <w:t xml:space="preserve"> </w:t>
      </w:r>
      <w:r w:rsidRPr="00B56419">
        <w:rPr>
          <w:rFonts w:cs="B Nazanin"/>
          <w:sz w:val="20"/>
          <w:szCs w:val="20"/>
          <w:lang w:bidi="fa-IR"/>
        </w:rPr>
        <w:t>jsums.medsab.ac.ir/article_710.html</w:t>
      </w:r>
    </w:p>
    <w:p w14:paraId="0DD71595" w14:textId="77777777" w:rsidR="00B56419" w:rsidRDefault="009F7723" w:rsidP="009F7723">
      <w:pPr>
        <w:pStyle w:val="ListParagraph"/>
        <w:numPr>
          <w:ilvl w:val="0"/>
          <w:numId w:val="1"/>
        </w:numPr>
        <w:rPr>
          <w:rFonts w:cs="B Nazanin"/>
          <w:sz w:val="20"/>
          <w:szCs w:val="20"/>
          <w:lang w:bidi="fa-IR"/>
        </w:rPr>
      </w:pPr>
      <w:r w:rsidRPr="009F7723">
        <w:rPr>
          <w:rFonts w:cs="B Nazanin"/>
          <w:sz w:val="20"/>
          <w:szCs w:val="20"/>
          <w:lang w:bidi="fa-IR"/>
        </w:rPr>
        <w:t>Lynch CM, Abdollahi B, Fuqua JD, de Carlo AR, Bartholomai JA, Balgemann RN, van Berkel VH, Frieboes HB. Prediction of lung cancer patient survival via supervised machine learning classification techniques. Int J Med Inform. 2017 Dec;108:1-8. doi: 10.1016/j.ijmedinf.2017.09.013. Epub 2017 Sep 25. PMID: 29132615; PMCID: PMC5726571.</w:t>
      </w:r>
    </w:p>
    <w:p w14:paraId="0F63BE30" w14:textId="77777777" w:rsidR="008D1907" w:rsidRPr="00783C34" w:rsidRDefault="008D1907" w:rsidP="008D1907">
      <w:pPr>
        <w:pStyle w:val="ListParagraph"/>
        <w:numPr>
          <w:ilvl w:val="0"/>
          <w:numId w:val="1"/>
        </w:numPr>
        <w:rPr>
          <w:rFonts w:cs="B Nazanin"/>
          <w:sz w:val="20"/>
          <w:szCs w:val="20"/>
          <w:lang w:bidi="fa-IR"/>
        </w:rPr>
      </w:pPr>
      <w:r w:rsidRPr="00783C34">
        <w:rPr>
          <w:rFonts w:cs="B Nazanin"/>
          <w:sz w:val="20"/>
          <w:szCs w:val="20"/>
          <w:lang w:bidi="fa-IR"/>
        </w:rPr>
        <w:t>Decision trees: from efficient prediction to responsible AI</w:t>
      </w:r>
      <w:r>
        <w:rPr>
          <w:rFonts w:cs="B Nazanin" w:hint="cs"/>
          <w:sz w:val="20"/>
          <w:szCs w:val="20"/>
          <w:rtl/>
          <w:lang w:bidi="fa-IR"/>
        </w:rPr>
        <w:t xml:space="preserve"> </w:t>
      </w:r>
      <w:r>
        <w:rPr>
          <w:rFonts w:cs="B Nazanin"/>
          <w:sz w:val="20"/>
          <w:szCs w:val="20"/>
          <w:lang w:bidi="fa-IR"/>
        </w:rPr>
        <w:t xml:space="preserve"> : </w:t>
      </w:r>
      <w:r w:rsidRPr="00783C34">
        <w:rPr>
          <w:sz w:val="20"/>
          <w:szCs w:val="20"/>
        </w:rPr>
        <w:t>Hendrik Blockeel &amp; Laurens Devos</w:t>
      </w:r>
    </w:p>
    <w:p w14:paraId="0083EEBD" w14:textId="77777777" w:rsidR="009F7723" w:rsidRPr="008D1907" w:rsidRDefault="008D1907" w:rsidP="008D1907">
      <w:pPr>
        <w:pStyle w:val="ListParagraph"/>
        <w:numPr>
          <w:ilvl w:val="0"/>
          <w:numId w:val="1"/>
        </w:numPr>
        <w:rPr>
          <w:rFonts w:cs="B Nazanin"/>
          <w:sz w:val="20"/>
          <w:szCs w:val="20"/>
          <w:lang w:bidi="fa-IR"/>
        </w:rPr>
      </w:pPr>
      <w:r w:rsidRPr="00683FDE">
        <w:rPr>
          <w:rFonts w:cs="B Nazanin"/>
          <w:sz w:val="20"/>
          <w:szCs w:val="20"/>
          <w:lang w:bidi="fa-IR"/>
        </w:rPr>
        <w:t>https://betterda</w:t>
      </w:r>
      <w:r>
        <w:rPr>
          <w:rFonts w:cs="B Nazanin"/>
          <w:sz w:val="20"/>
          <w:szCs w:val="20"/>
          <w:lang w:bidi="fa-IR"/>
        </w:rPr>
        <w:t>tascience.com/mml-random-forest</w:t>
      </w:r>
    </w:p>
    <w:p w14:paraId="606A7E15" w14:textId="77777777" w:rsidR="002979F3" w:rsidRPr="001854FF" w:rsidRDefault="002979F3" w:rsidP="0052257A">
      <w:pPr>
        <w:rPr>
          <w:rFonts w:cs="B Nazanin"/>
          <w:sz w:val="36"/>
          <w:szCs w:val="36"/>
          <w:rtl/>
          <w:lang w:bidi="fa-IR"/>
        </w:rPr>
      </w:pPr>
    </w:p>
    <w:sectPr w:rsidR="002979F3" w:rsidRPr="001854FF" w:rsidSect="000721BB">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84D4D"/>
    <w:multiLevelType w:val="hybridMultilevel"/>
    <w:tmpl w:val="98E620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33365114"/>
    <w:multiLevelType w:val="hybridMultilevel"/>
    <w:tmpl w:val="6884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92CE8"/>
    <w:multiLevelType w:val="multilevel"/>
    <w:tmpl w:val="D46A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646D7"/>
    <w:multiLevelType w:val="hybridMultilevel"/>
    <w:tmpl w:val="BD2C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C68ED"/>
    <w:multiLevelType w:val="multilevel"/>
    <w:tmpl w:val="4E46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71B52"/>
    <w:multiLevelType w:val="multilevel"/>
    <w:tmpl w:val="7C6A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95716B"/>
    <w:multiLevelType w:val="multilevel"/>
    <w:tmpl w:val="EAD8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C4225"/>
    <w:multiLevelType w:val="multilevel"/>
    <w:tmpl w:val="ADA8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734D7D"/>
    <w:multiLevelType w:val="multilevel"/>
    <w:tmpl w:val="EA6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103287">
    <w:abstractNumId w:val="1"/>
  </w:num>
  <w:num w:numId="2" w16cid:durableId="888153784">
    <w:abstractNumId w:val="0"/>
  </w:num>
  <w:num w:numId="3" w16cid:durableId="1576432315">
    <w:abstractNumId w:val="3"/>
  </w:num>
  <w:num w:numId="4" w16cid:durableId="2138911367">
    <w:abstractNumId w:val="4"/>
  </w:num>
  <w:num w:numId="5" w16cid:durableId="553470310">
    <w:abstractNumId w:val="5"/>
  </w:num>
  <w:num w:numId="6" w16cid:durableId="534774865">
    <w:abstractNumId w:val="2"/>
  </w:num>
  <w:num w:numId="7" w16cid:durableId="1276519416">
    <w:abstractNumId w:val="8"/>
  </w:num>
  <w:num w:numId="8" w16cid:durableId="1418134788">
    <w:abstractNumId w:val="7"/>
  </w:num>
  <w:num w:numId="9" w16cid:durableId="195797953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vadi sina">
    <w15:presenceInfo w15:providerId="Windows Live" w15:userId="22f9a735b6bf78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4FF"/>
    <w:rsid w:val="00016DDC"/>
    <w:rsid w:val="00023D4A"/>
    <w:rsid w:val="00030160"/>
    <w:rsid w:val="00035DCC"/>
    <w:rsid w:val="00042968"/>
    <w:rsid w:val="00060A25"/>
    <w:rsid w:val="000665D9"/>
    <w:rsid w:val="000721BB"/>
    <w:rsid w:val="00086F6C"/>
    <w:rsid w:val="00091A7A"/>
    <w:rsid w:val="00093A98"/>
    <w:rsid w:val="000A2969"/>
    <w:rsid w:val="000A7816"/>
    <w:rsid w:val="000C418E"/>
    <w:rsid w:val="000C473C"/>
    <w:rsid w:val="000E1F8E"/>
    <w:rsid w:val="000F6375"/>
    <w:rsid w:val="00132F97"/>
    <w:rsid w:val="00152A6A"/>
    <w:rsid w:val="00160A1E"/>
    <w:rsid w:val="001854FF"/>
    <w:rsid w:val="0019198A"/>
    <w:rsid w:val="00234AF1"/>
    <w:rsid w:val="00297551"/>
    <w:rsid w:val="002979F3"/>
    <w:rsid w:val="002C2A25"/>
    <w:rsid w:val="002F65A2"/>
    <w:rsid w:val="003077DF"/>
    <w:rsid w:val="00310007"/>
    <w:rsid w:val="003156D5"/>
    <w:rsid w:val="00346806"/>
    <w:rsid w:val="00377DAD"/>
    <w:rsid w:val="00385A37"/>
    <w:rsid w:val="003A33D0"/>
    <w:rsid w:val="003A492A"/>
    <w:rsid w:val="004355AA"/>
    <w:rsid w:val="004C73B5"/>
    <w:rsid w:val="004D0BD2"/>
    <w:rsid w:val="004D168D"/>
    <w:rsid w:val="004F6EE9"/>
    <w:rsid w:val="0052257A"/>
    <w:rsid w:val="0055515F"/>
    <w:rsid w:val="00591799"/>
    <w:rsid w:val="00592896"/>
    <w:rsid w:val="005D36CB"/>
    <w:rsid w:val="00603536"/>
    <w:rsid w:val="00640B19"/>
    <w:rsid w:val="00670B77"/>
    <w:rsid w:val="00671F71"/>
    <w:rsid w:val="00683FDE"/>
    <w:rsid w:val="006A01B5"/>
    <w:rsid w:val="006E1C68"/>
    <w:rsid w:val="006F4F7D"/>
    <w:rsid w:val="00722C42"/>
    <w:rsid w:val="00754D62"/>
    <w:rsid w:val="00783C34"/>
    <w:rsid w:val="00797A24"/>
    <w:rsid w:val="007A145B"/>
    <w:rsid w:val="007E165F"/>
    <w:rsid w:val="00883695"/>
    <w:rsid w:val="008D0EA9"/>
    <w:rsid w:val="008D1907"/>
    <w:rsid w:val="008F3AE3"/>
    <w:rsid w:val="00907B72"/>
    <w:rsid w:val="009423A6"/>
    <w:rsid w:val="00956866"/>
    <w:rsid w:val="0096761F"/>
    <w:rsid w:val="00995429"/>
    <w:rsid w:val="009978D8"/>
    <w:rsid w:val="009A1EFB"/>
    <w:rsid w:val="009A46DE"/>
    <w:rsid w:val="009B1220"/>
    <w:rsid w:val="009B1B51"/>
    <w:rsid w:val="009B6A97"/>
    <w:rsid w:val="009C6022"/>
    <w:rsid w:val="009D2B00"/>
    <w:rsid w:val="009F4AF9"/>
    <w:rsid w:val="009F7723"/>
    <w:rsid w:val="00A1671E"/>
    <w:rsid w:val="00A7573D"/>
    <w:rsid w:val="00AE4A19"/>
    <w:rsid w:val="00AF106A"/>
    <w:rsid w:val="00B13852"/>
    <w:rsid w:val="00B236D8"/>
    <w:rsid w:val="00B26EE8"/>
    <w:rsid w:val="00B4122B"/>
    <w:rsid w:val="00B56419"/>
    <w:rsid w:val="00B92633"/>
    <w:rsid w:val="00BA6E48"/>
    <w:rsid w:val="00BF6046"/>
    <w:rsid w:val="00C31181"/>
    <w:rsid w:val="00C34D23"/>
    <w:rsid w:val="00C365D5"/>
    <w:rsid w:val="00C449D7"/>
    <w:rsid w:val="00C64E48"/>
    <w:rsid w:val="00C9395C"/>
    <w:rsid w:val="00CB2963"/>
    <w:rsid w:val="00CD4A3D"/>
    <w:rsid w:val="00CD7C83"/>
    <w:rsid w:val="00CE583A"/>
    <w:rsid w:val="00CF2CB3"/>
    <w:rsid w:val="00D21412"/>
    <w:rsid w:val="00D30B7E"/>
    <w:rsid w:val="00D5390F"/>
    <w:rsid w:val="00D569E7"/>
    <w:rsid w:val="00D61CA2"/>
    <w:rsid w:val="00D675E0"/>
    <w:rsid w:val="00DA7384"/>
    <w:rsid w:val="00DD3C3A"/>
    <w:rsid w:val="00E30FEC"/>
    <w:rsid w:val="00E31A77"/>
    <w:rsid w:val="00E34810"/>
    <w:rsid w:val="00E65273"/>
    <w:rsid w:val="00E66A04"/>
    <w:rsid w:val="00E84984"/>
    <w:rsid w:val="00EB062C"/>
    <w:rsid w:val="00EB1CB6"/>
    <w:rsid w:val="00EB512D"/>
    <w:rsid w:val="00EB5FA6"/>
    <w:rsid w:val="00EB6B12"/>
    <w:rsid w:val="00ED361E"/>
    <w:rsid w:val="00F10803"/>
    <w:rsid w:val="00F23F99"/>
    <w:rsid w:val="00F240E0"/>
    <w:rsid w:val="00F6040E"/>
    <w:rsid w:val="00F60D93"/>
    <w:rsid w:val="00F65F67"/>
    <w:rsid w:val="00F77C68"/>
    <w:rsid w:val="00F946E4"/>
    <w:rsid w:val="00F95084"/>
    <w:rsid w:val="00FA3BA3"/>
    <w:rsid w:val="00FD0BA4"/>
    <w:rsid w:val="00FE5419"/>
    <w:rsid w:val="00FF22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4FFF"/>
  <w15:chartTrackingRefBased/>
  <w15:docId w15:val="{57EB6A90-DE52-4016-86CA-C443F3F2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A37"/>
    <w:rPr>
      <w:color w:val="0563C1" w:themeColor="hyperlink"/>
      <w:u w:val="single"/>
    </w:rPr>
  </w:style>
  <w:style w:type="paragraph" w:styleId="ListParagraph">
    <w:name w:val="List Paragraph"/>
    <w:basedOn w:val="Normal"/>
    <w:uiPriority w:val="34"/>
    <w:qFormat/>
    <w:rsid w:val="009C6022"/>
    <w:pPr>
      <w:ind w:left="720"/>
      <w:contextualSpacing/>
    </w:pPr>
  </w:style>
  <w:style w:type="character" w:styleId="HTMLCode">
    <w:name w:val="HTML Code"/>
    <w:basedOn w:val="DefaultParagraphFont"/>
    <w:uiPriority w:val="99"/>
    <w:semiHidden/>
    <w:unhideWhenUsed/>
    <w:rsid w:val="004C73B5"/>
    <w:rPr>
      <w:rFonts w:ascii="Courier New" w:eastAsia="Times New Roman" w:hAnsi="Courier New" w:cs="Courier New"/>
      <w:sz w:val="20"/>
      <w:szCs w:val="20"/>
    </w:rPr>
  </w:style>
  <w:style w:type="paragraph" w:styleId="Revision">
    <w:name w:val="Revision"/>
    <w:hidden/>
    <w:uiPriority w:val="99"/>
    <w:semiHidden/>
    <w:rsid w:val="00592896"/>
    <w:pPr>
      <w:spacing w:after="0" w:line="240" w:lineRule="auto"/>
    </w:pPr>
  </w:style>
  <w:style w:type="table" w:styleId="TableGrid">
    <w:name w:val="Table Grid"/>
    <w:basedOn w:val="TableNormal"/>
    <w:uiPriority w:val="39"/>
    <w:rsid w:val="00592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815">
      <w:bodyDiv w:val="1"/>
      <w:marLeft w:val="0"/>
      <w:marRight w:val="0"/>
      <w:marTop w:val="0"/>
      <w:marBottom w:val="0"/>
      <w:divBdr>
        <w:top w:val="none" w:sz="0" w:space="0" w:color="auto"/>
        <w:left w:val="none" w:sz="0" w:space="0" w:color="auto"/>
        <w:bottom w:val="none" w:sz="0" w:space="0" w:color="auto"/>
        <w:right w:val="none" w:sz="0" w:space="0" w:color="auto"/>
      </w:divBdr>
      <w:divsChild>
        <w:div w:id="1310553346">
          <w:marLeft w:val="0"/>
          <w:marRight w:val="0"/>
          <w:marTop w:val="0"/>
          <w:marBottom w:val="0"/>
          <w:divBdr>
            <w:top w:val="none" w:sz="0" w:space="0" w:color="auto"/>
            <w:left w:val="none" w:sz="0" w:space="0" w:color="auto"/>
            <w:bottom w:val="none" w:sz="0" w:space="0" w:color="auto"/>
            <w:right w:val="none" w:sz="0" w:space="0" w:color="auto"/>
          </w:divBdr>
          <w:divsChild>
            <w:div w:id="1108348851">
              <w:marLeft w:val="0"/>
              <w:marRight w:val="0"/>
              <w:marTop w:val="0"/>
              <w:marBottom w:val="0"/>
              <w:divBdr>
                <w:top w:val="none" w:sz="0" w:space="0" w:color="auto"/>
                <w:left w:val="none" w:sz="0" w:space="0" w:color="auto"/>
                <w:bottom w:val="none" w:sz="0" w:space="0" w:color="auto"/>
                <w:right w:val="none" w:sz="0" w:space="0" w:color="auto"/>
              </w:divBdr>
              <w:divsChild>
                <w:div w:id="3643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8709">
      <w:bodyDiv w:val="1"/>
      <w:marLeft w:val="0"/>
      <w:marRight w:val="0"/>
      <w:marTop w:val="0"/>
      <w:marBottom w:val="0"/>
      <w:divBdr>
        <w:top w:val="none" w:sz="0" w:space="0" w:color="auto"/>
        <w:left w:val="none" w:sz="0" w:space="0" w:color="auto"/>
        <w:bottom w:val="none" w:sz="0" w:space="0" w:color="auto"/>
        <w:right w:val="none" w:sz="0" w:space="0" w:color="auto"/>
      </w:divBdr>
    </w:div>
    <w:div w:id="150564531">
      <w:bodyDiv w:val="1"/>
      <w:marLeft w:val="0"/>
      <w:marRight w:val="0"/>
      <w:marTop w:val="0"/>
      <w:marBottom w:val="0"/>
      <w:divBdr>
        <w:top w:val="none" w:sz="0" w:space="0" w:color="auto"/>
        <w:left w:val="none" w:sz="0" w:space="0" w:color="auto"/>
        <w:bottom w:val="none" w:sz="0" w:space="0" w:color="auto"/>
        <w:right w:val="none" w:sz="0" w:space="0" w:color="auto"/>
      </w:divBdr>
      <w:divsChild>
        <w:div w:id="186211918">
          <w:marLeft w:val="0"/>
          <w:marRight w:val="0"/>
          <w:marTop w:val="0"/>
          <w:marBottom w:val="0"/>
          <w:divBdr>
            <w:top w:val="none" w:sz="0" w:space="0" w:color="auto"/>
            <w:left w:val="none" w:sz="0" w:space="0" w:color="auto"/>
            <w:bottom w:val="none" w:sz="0" w:space="0" w:color="auto"/>
            <w:right w:val="none" w:sz="0" w:space="0" w:color="auto"/>
          </w:divBdr>
          <w:divsChild>
            <w:div w:id="1494879947">
              <w:marLeft w:val="0"/>
              <w:marRight w:val="0"/>
              <w:marTop w:val="0"/>
              <w:marBottom w:val="0"/>
              <w:divBdr>
                <w:top w:val="none" w:sz="0" w:space="0" w:color="auto"/>
                <w:left w:val="none" w:sz="0" w:space="0" w:color="auto"/>
                <w:bottom w:val="none" w:sz="0" w:space="0" w:color="auto"/>
                <w:right w:val="none" w:sz="0" w:space="0" w:color="auto"/>
              </w:divBdr>
              <w:divsChild>
                <w:div w:id="5834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414">
      <w:bodyDiv w:val="1"/>
      <w:marLeft w:val="0"/>
      <w:marRight w:val="0"/>
      <w:marTop w:val="0"/>
      <w:marBottom w:val="0"/>
      <w:divBdr>
        <w:top w:val="none" w:sz="0" w:space="0" w:color="auto"/>
        <w:left w:val="none" w:sz="0" w:space="0" w:color="auto"/>
        <w:bottom w:val="none" w:sz="0" w:space="0" w:color="auto"/>
        <w:right w:val="none" w:sz="0" w:space="0" w:color="auto"/>
      </w:divBdr>
      <w:divsChild>
        <w:div w:id="1527600007">
          <w:marLeft w:val="0"/>
          <w:marRight w:val="0"/>
          <w:marTop w:val="0"/>
          <w:marBottom w:val="0"/>
          <w:divBdr>
            <w:top w:val="none" w:sz="0" w:space="0" w:color="auto"/>
            <w:left w:val="none" w:sz="0" w:space="0" w:color="auto"/>
            <w:bottom w:val="none" w:sz="0" w:space="0" w:color="auto"/>
            <w:right w:val="none" w:sz="0" w:space="0" w:color="auto"/>
          </w:divBdr>
          <w:divsChild>
            <w:div w:id="1293051897">
              <w:marLeft w:val="0"/>
              <w:marRight w:val="0"/>
              <w:marTop w:val="0"/>
              <w:marBottom w:val="0"/>
              <w:divBdr>
                <w:top w:val="none" w:sz="0" w:space="0" w:color="auto"/>
                <w:left w:val="none" w:sz="0" w:space="0" w:color="auto"/>
                <w:bottom w:val="none" w:sz="0" w:space="0" w:color="auto"/>
                <w:right w:val="none" w:sz="0" w:space="0" w:color="auto"/>
              </w:divBdr>
              <w:divsChild>
                <w:div w:id="21275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1725">
      <w:bodyDiv w:val="1"/>
      <w:marLeft w:val="0"/>
      <w:marRight w:val="0"/>
      <w:marTop w:val="0"/>
      <w:marBottom w:val="0"/>
      <w:divBdr>
        <w:top w:val="none" w:sz="0" w:space="0" w:color="auto"/>
        <w:left w:val="none" w:sz="0" w:space="0" w:color="auto"/>
        <w:bottom w:val="none" w:sz="0" w:space="0" w:color="auto"/>
        <w:right w:val="none" w:sz="0" w:space="0" w:color="auto"/>
      </w:divBdr>
      <w:divsChild>
        <w:div w:id="1695426146">
          <w:marLeft w:val="0"/>
          <w:marRight w:val="0"/>
          <w:marTop w:val="0"/>
          <w:marBottom w:val="0"/>
          <w:divBdr>
            <w:top w:val="none" w:sz="0" w:space="0" w:color="auto"/>
            <w:left w:val="none" w:sz="0" w:space="0" w:color="auto"/>
            <w:bottom w:val="none" w:sz="0" w:space="0" w:color="auto"/>
            <w:right w:val="none" w:sz="0" w:space="0" w:color="auto"/>
          </w:divBdr>
          <w:divsChild>
            <w:div w:id="45494702">
              <w:marLeft w:val="0"/>
              <w:marRight w:val="0"/>
              <w:marTop w:val="0"/>
              <w:marBottom w:val="0"/>
              <w:divBdr>
                <w:top w:val="none" w:sz="0" w:space="0" w:color="auto"/>
                <w:left w:val="none" w:sz="0" w:space="0" w:color="auto"/>
                <w:bottom w:val="none" w:sz="0" w:space="0" w:color="auto"/>
                <w:right w:val="none" w:sz="0" w:space="0" w:color="auto"/>
              </w:divBdr>
              <w:divsChild>
                <w:div w:id="3655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21902">
      <w:bodyDiv w:val="1"/>
      <w:marLeft w:val="0"/>
      <w:marRight w:val="0"/>
      <w:marTop w:val="0"/>
      <w:marBottom w:val="0"/>
      <w:divBdr>
        <w:top w:val="none" w:sz="0" w:space="0" w:color="auto"/>
        <w:left w:val="none" w:sz="0" w:space="0" w:color="auto"/>
        <w:bottom w:val="none" w:sz="0" w:space="0" w:color="auto"/>
        <w:right w:val="none" w:sz="0" w:space="0" w:color="auto"/>
      </w:divBdr>
    </w:div>
    <w:div w:id="488904476">
      <w:bodyDiv w:val="1"/>
      <w:marLeft w:val="0"/>
      <w:marRight w:val="0"/>
      <w:marTop w:val="0"/>
      <w:marBottom w:val="0"/>
      <w:divBdr>
        <w:top w:val="none" w:sz="0" w:space="0" w:color="auto"/>
        <w:left w:val="none" w:sz="0" w:space="0" w:color="auto"/>
        <w:bottom w:val="none" w:sz="0" w:space="0" w:color="auto"/>
        <w:right w:val="none" w:sz="0" w:space="0" w:color="auto"/>
      </w:divBdr>
      <w:divsChild>
        <w:div w:id="2111118582">
          <w:marLeft w:val="0"/>
          <w:marRight w:val="0"/>
          <w:marTop w:val="0"/>
          <w:marBottom w:val="0"/>
          <w:divBdr>
            <w:top w:val="none" w:sz="0" w:space="0" w:color="auto"/>
            <w:left w:val="none" w:sz="0" w:space="0" w:color="auto"/>
            <w:bottom w:val="none" w:sz="0" w:space="0" w:color="auto"/>
            <w:right w:val="none" w:sz="0" w:space="0" w:color="auto"/>
          </w:divBdr>
          <w:divsChild>
            <w:div w:id="1583099610">
              <w:marLeft w:val="0"/>
              <w:marRight w:val="0"/>
              <w:marTop w:val="0"/>
              <w:marBottom w:val="0"/>
              <w:divBdr>
                <w:top w:val="none" w:sz="0" w:space="0" w:color="auto"/>
                <w:left w:val="none" w:sz="0" w:space="0" w:color="auto"/>
                <w:bottom w:val="none" w:sz="0" w:space="0" w:color="auto"/>
                <w:right w:val="none" w:sz="0" w:space="0" w:color="auto"/>
              </w:divBdr>
              <w:divsChild>
                <w:div w:id="2861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48146">
      <w:bodyDiv w:val="1"/>
      <w:marLeft w:val="0"/>
      <w:marRight w:val="0"/>
      <w:marTop w:val="0"/>
      <w:marBottom w:val="0"/>
      <w:divBdr>
        <w:top w:val="none" w:sz="0" w:space="0" w:color="auto"/>
        <w:left w:val="none" w:sz="0" w:space="0" w:color="auto"/>
        <w:bottom w:val="none" w:sz="0" w:space="0" w:color="auto"/>
        <w:right w:val="none" w:sz="0" w:space="0" w:color="auto"/>
      </w:divBdr>
      <w:divsChild>
        <w:div w:id="1709255881">
          <w:marLeft w:val="0"/>
          <w:marRight w:val="0"/>
          <w:marTop w:val="0"/>
          <w:marBottom w:val="0"/>
          <w:divBdr>
            <w:top w:val="none" w:sz="0" w:space="0" w:color="auto"/>
            <w:left w:val="none" w:sz="0" w:space="0" w:color="auto"/>
            <w:bottom w:val="none" w:sz="0" w:space="0" w:color="auto"/>
            <w:right w:val="none" w:sz="0" w:space="0" w:color="auto"/>
          </w:divBdr>
          <w:divsChild>
            <w:div w:id="3529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4316">
      <w:bodyDiv w:val="1"/>
      <w:marLeft w:val="0"/>
      <w:marRight w:val="0"/>
      <w:marTop w:val="0"/>
      <w:marBottom w:val="0"/>
      <w:divBdr>
        <w:top w:val="none" w:sz="0" w:space="0" w:color="auto"/>
        <w:left w:val="none" w:sz="0" w:space="0" w:color="auto"/>
        <w:bottom w:val="none" w:sz="0" w:space="0" w:color="auto"/>
        <w:right w:val="none" w:sz="0" w:space="0" w:color="auto"/>
      </w:divBdr>
      <w:divsChild>
        <w:div w:id="405153779">
          <w:marLeft w:val="0"/>
          <w:marRight w:val="0"/>
          <w:marTop w:val="0"/>
          <w:marBottom w:val="0"/>
          <w:divBdr>
            <w:top w:val="none" w:sz="0" w:space="0" w:color="auto"/>
            <w:left w:val="none" w:sz="0" w:space="0" w:color="auto"/>
            <w:bottom w:val="none" w:sz="0" w:space="0" w:color="auto"/>
            <w:right w:val="none" w:sz="0" w:space="0" w:color="auto"/>
          </w:divBdr>
          <w:divsChild>
            <w:div w:id="1832941981">
              <w:marLeft w:val="0"/>
              <w:marRight w:val="0"/>
              <w:marTop w:val="0"/>
              <w:marBottom w:val="0"/>
              <w:divBdr>
                <w:top w:val="none" w:sz="0" w:space="0" w:color="auto"/>
                <w:left w:val="none" w:sz="0" w:space="0" w:color="auto"/>
                <w:bottom w:val="none" w:sz="0" w:space="0" w:color="auto"/>
                <w:right w:val="none" w:sz="0" w:space="0" w:color="auto"/>
              </w:divBdr>
              <w:divsChild>
                <w:div w:id="16071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30244">
      <w:bodyDiv w:val="1"/>
      <w:marLeft w:val="0"/>
      <w:marRight w:val="0"/>
      <w:marTop w:val="0"/>
      <w:marBottom w:val="0"/>
      <w:divBdr>
        <w:top w:val="none" w:sz="0" w:space="0" w:color="auto"/>
        <w:left w:val="none" w:sz="0" w:space="0" w:color="auto"/>
        <w:bottom w:val="none" w:sz="0" w:space="0" w:color="auto"/>
        <w:right w:val="none" w:sz="0" w:space="0" w:color="auto"/>
      </w:divBdr>
    </w:div>
    <w:div w:id="876045325">
      <w:bodyDiv w:val="1"/>
      <w:marLeft w:val="0"/>
      <w:marRight w:val="0"/>
      <w:marTop w:val="0"/>
      <w:marBottom w:val="0"/>
      <w:divBdr>
        <w:top w:val="none" w:sz="0" w:space="0" w:color="auto"/>
        <w:left w:val="none" w:sz="0" w:space="0" w:color="auto"/>
        <w:bottom w:val="none" w:sz="0" w:space="0" w:color="auto"/>
        <w:right w:val="none" w:sz="0" w:space="0" w:color="auto"/>
      </w:divBdr>
      <w:divsChild>
        <w:div w:id="539559050">
          <w:marLeft w:val="0"/>
          <w:marRight w:val="0"/>
          <w:marTop w:val="0"/>
          <w:marBottom w:val="0"/>
          <w:divBdr>
            <w:top w:val="none" w:sz="0" w:space="0" w:color="auto"/>
            <w:left w:val="none" w:sz="0" w:space="0" w:color="auto"/>
            <w:bottom w:val="none" w:sz="0" w:space="0" w:color="auto"/>
            <w:right w:val="none" w:sz="0" w:space="0" w:color="auto"/>
          </w:divBdr>
          <w:divsChild>
            <w:div w:id="1686131555">
              <w:marLeft w:val="0"/>
              <w:marRight w:val="0"/>
              <w:marTop w:val="0"/>
              <w:marBottom w:val="0"/>
              <w:divBdr>
                <w:top w:val="none" w:sz="0" w:space="0" w:color="auto"/>
                <w:left w:val="none" w:sz="0" w:space="0" w:color="auto"/>
                <w:bottom w:val="none" w:sz="0" w:space="0" w:color="auto"/>
                <w:right w:val="none" w:sz="0" w:space="0" w:color="auto"/>
              </w:divBdr>
              <w:divsChild>
                <w:div w:id="6649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6669">
      <w:bodyDiv w:val="1"/>
      <w:marLeft w:val="0"/>
      <w:marRight w:val="0"/>
      <w:marTop w:val="0"/>
      <w:marBottom w:val="0"/>
      <w:divBdr>
        <w:top w:val="none" w:sz="0" w:space="0" w:color="auto"/>
        <w:left w:val="none" w:sz="0" w:space="0" w:color="auto"/>
        <w:bottom w:val="none" w:sz="0" w:space="0" w:color="auto"/>
        <w:right w:val="none" w:sz="0" w:space="0" w:color="auto"/>
      </w:divBdr>
      <w:divsChild>
        <w:div w:id="457844089">
          <w:marLeft w:val="0"/>
          <w:marRight w:val="0"/>
          <w:marTop w:val="0"/>
          <w:marBottom w:val="0"/>
          <w:divBdr>
            <w:top w:val="none" w:sz="0" w:space="0" w:color="auto"/>
            <w:left w:val="none" w:sz="0" w:space="0" w:color="auto"/>
            <w:bottom w:val="none" w:sz="0" w:space="0" w:color="auto"/>
            <w:right w:val="none" w:sz="0" w:space="0" w:color="auto"/>
          </w:divBdr>
          <w:divsChild>
            <w:div w:id="535436591">
              <w:marLeft w:val="0"/>
              <w:marRight w:val="0"/>
              <w:marTop w:val="0"/>
              <w:marBottom w:val="0"/>
              <w:divBdr>
                <w:top w:val="none" w:sz="0" w:space="0" w:color="auto"/>
                <w:left w:val="none" w:sz="0" w:space="0" w:color="auto"/>
                <w:bottom w:val="none" w:sz="0" w:space="0" w:color="auto"/>
                <w:right w:val="none" w:sz="0" w:space="0" w:color="auto"/>
              </w:divBdr>
              <w:divsChild>
                <w:div w:id="17404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09569">
      <w:bodyDiv w:val="1"/>
      <w:marLeft w:val="0"/>
      <w:marRight w:val="0"/>
      <w:marTop w:val="0"/>
      <w:marBottom w:val="0"/>
      <w:divBdr>
        <w:top w:val="none" w:sz="0" w:space="0" w:color="auto"/>
        <w:left w:val="none" w:sz="0" w:space="0" w:color="auto"/>
        <w:bottom w:val="none" w:sz="0" w:space="0" w:color="auto"/>
        <w:right w:val="none" w:sz="0" w:space="0" w:color="auto"/>
      </w:divBdr>
      <w:divsChild>
        <w:div w:id="904069402">
          <w:marLeft w:val="0"/>
          <w:marRight w:val="0"/>
          <w:marTop w:val="0"/>
          <w:marBottom w:val="0"/>
          <w:divBdr>
            <w:top w:val="none" w:sz="0" w:space="0" w:color="auto"/>
            <w:left w:val="none" w:sz="0" w:space="0" w:color="auto"/>
            <w:bottom w:val="none" w:sz="0" w:space="0" w:color="auto"/>
            <w:right w:val="none" w:sz="0" w:space="0" w:color="auto"/>
          </w:divBdr>
          <w:divsChild>
            <w:div w:id="84886604">
              <w:marLeft w:val="0"/>
              <w:marRight w:val="0"/>
              <w:marTop w:val="0"/>
              <w:marBottom w:val="0"/>
              <w:divBdr>
                <w:top w:val="none" w:sz="0" w:space="0" w:color="auto"/>
                <w:left w:val="none" w:sz="0" w:space="0" w:color="auto"/>
                <w:bottom w:val="none" w:sz="0" w:space="0" w:color="auto"/>
                <w:right w:val="none" w:sz="0" w:space="0" w:color="auto"/>
              </w:divBdr>
              <w:divsChild>
                <w:div w:id="19671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11749">
      <w:bodyDiv w:val="1"/>
      <w:marLeft w:val="0"/>
      <w:marRight w:val="0"/>
      <w:marTop w:val="0"/>
      <w:marBottom w:val="0"/>
      <w:divBdr>
        <w:top w:val="none" w:sz="0" w:space="0" w:color="auto"/>
        <w:left w:val="none" w:sz="0" w:space="0" w:color="auto"/>
        <w:bottom w:val="none" w:sz="0" w:space="0" w:color="auto"/>
        <w:right w:val="none" w:sz="0" w:space="0" w:color="auto"/>
      </w:divBdr>
      <w:divsChild>
        <w:div w:id="357511817">
          <w:marLeft w:val="0"/>
          <w:marRight w:val="0"/>
          <w:marTop w:val="0"/>
          <w:marBottom w:val="0"/>
          <w:divBdr>
            <w:top w:val="none" w:sz="0" w:space="0" w:color="auto"/>
            <w:left w:val="none" w:sz="0" w:space="0" w:color="auto"/>
            <w:bottom w:val="none" w:sz="0" w:space="0" w:color="auto"/>
            <w:right w:val="none" w:sz="0" w:space="0" w:color="auto"/>
          </w:divBdr>
          <w:divsChild>
            <w:div w:id="1152792924">
              <w:marLeft w:val="0"/>
              <w:marRight w:val="0"/>
              <w:marTop w:val="0"/>
              <w:marBottom w:val="0"/>
              <w:divBdr>
                <w:top w:val="none" w:sz="0" w:space="0" w:color="auto"/>
                <w:left w:val="none" w:sz="0" w:space="0" w:color="auto"/>
                <w:bottom w:val="none" w:sz="0" w:space="0" w:color="auto"/>
                <w:right w:val="none" w:sz="0" w:space="0" w:color="auto"/>
              </w:divBdr>
              <w:divsChild>
                <w:div w:id="12713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2181">
      <w:bodyDiv w:val="1"/>
      <w:marLeft w:val="0"/>
      <w:marRight w:val="0"/>
      <w:marTop w:val="0"/>
      <w:marBottom w:val="0"/>
      <w:divBdr>
        <w:top w:val="none" w:sz="0" w:space="0" w:color="auto"/>
        <w:left w:val="none" w:sz="0" w:space="0" w:color="auto"/>
        <w:bottom w:val="none" w:sz="0" w:space="0" w:color="auto"/>
        <w:right w:val="none" w:sz="0" w:space="0" w:color="auto"/>
      </w:divBdr>
      <w:divsChild>
        <w:div w:id="1298074820">
          <w:marLeft w:val="0"/>
          <w:marRight w:val="0"/>
          <w:marTop w:val="0"/>
          <w:marBottom w:val="0"/>
          <w:divBdr>
            <w:top w:val="none" w:sz="0" w:space="0" w:color="auto"/>
            <w:left w:val="none" w:sz="0" w:space="0" w:color="auto"/>
            <w:bottom w:val="none" w:sz="0" w:space="0" w:color="auto"/>
            <w:right w:val="none" w:sz="0" w:space="0" w:color="auto"/>
          </w:divBdr>
          <w:divsChild>
            <w:div w:id="138110862">
              <w:marLeft w:val="0"/>
              <w:marRight w:val="0"/>
              <w:marTop w:val="0"/>
              <w:marBottom w:val="0"/>
              <w:divBdr>
                <w:top w:val="none" w:sz="0" w:space="0" w:color="auto"/>
                <w:left w:val="none" w:sz="0" w:space="0" w:color="auto"/>
                <w:bottom w:val="none" w:sz="0" w:space="0" w:color="auto"/>
                <w:right w:val="none" w:sz="0" w:space="0" w:color="auto"/>
              </w:divBdr>
              <w:divsChild>
                <w:div w:id="19935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95471">
      <w:bodyDiv w:val="1"/>
      <w:marLeft w:val="0"/>
      <w:marRight w:val="0"/>
      <w:marTop w:val="0"/>
      <w:marBottom w:val="0"/>
      <w:divBdr>
        <w:top w:val="none" w:sz="0" w:space="0" w:color="auto"/>
        <w:left w:val="none" w:sz="0" w:space="0" w:color="auto"/>
        <w:bottom w:val="none" w:sz="0" w:space="0" w:color="auto"/>
        <w:right w:val="none" w:sz="0" w:space="0" w:color="auto"/>
      </w:divBdr>
    </w:div>
    <w:div w:id="1190756300">
      <w:bodyDiv w:val="1"/>
      <w:marLeft w:val="0"/>
      <w:marRight w:val="0"/>
      <w:marTop w:val="0"/>
      <w:marBottom w:val="0"/>
      <w:divBdr>
        <w:top w:val="none" w:sz="0" w:space="0" w:color="auto"/>
        <w:left w:val="none" w:sz="0" w:space="0" w:color="auto"/>
        <w:bottom w:val="none" w:sz="0" w:space="0" w:color="auto"/>
        <w:right w:val="none" w:sz="0" w:space="0" w:color="auto"/>
      </w:divBdr>
      <w:divsChild>
        <w:div w:id="1133136956">
          <w:marLeft w:val="0"/>
          <w:marRight w:val="0"/>
          <w:marTop w:val="0"/>
          <w:marBottom w:val="0"/>
          <w:divBdr>
            <w:top w:val="none" w:sz="0" w:space="0" w:color="auto"/>
            <w:left w:val="none" w:sz="0" w:space="0" w:color="auto"/>
            <w:bottom w:val="none" w:sz="0" w:space="0" w:color="auto"/>
            <w:right w:val="none" w:sz="0" w:space="0" w:color="auto"/>
          </w:divBdr>
          <w:divsChild>
            <w:div w:id="1311131725">
              <w:marLeft w:val="0"/>
              <w:marRight w:val="0"/>
              <w:marTop w:val="0"/>
              <w:marBottom w:val="0"/>
              <w:divBdr>
                <w:top w:val="none" w:sz="0" w:space="0" w:color="auto"/>
                <w:left w:val="none" w:sz="0" w:space="0" w:color="auto"/>
                <w:bottom w:val="none" w:sz="0" w:space="0" w:color="auto"/>
                <w:right w:val="none" w:sz="0" w:space="0" w:color="auto"/>
              </w:divBdr>
              <w:divsChild>
                <w:div w:id="7782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65227">
      <w:bodyDiv w:val="1"/>
      <w:marLeft w:val="0"/>
      <w:marRight w:val="0"/>
      <w:marTop w:val="0"/>
      <w:marBottom w:val="0"/>
      <w:divBdr>
        <w:top w:val="none" w:sz="0" w:space="0" w:color="auto"/>
        <w:left w:val="none" w:sz="0" w:space="0" w:color="auto"/>
        <w:bottom w:val="none" w:sz="0" w:space="0" w:color="auto"/>
        <w:right w:val="none" w:sz="0" w:space="0" w:color="auto"/>
      </w:divBdr>
    </w:div>
    <w:div w:id="1290235259">
      <w:bodyDiv w:val="1"/>
      <w:marLeft w:val="0"/>
      <w:marRight w:val="0"/>
      <w:marTop w:val="0"/>
      <w:marBottom w:val="0"/>
      <w:divBdr>
        <w:top w:val="none" w:sz="0" w:space="0" w:color="auto"/>
        <w:left w:val="none" w:sz="0" w:space="0" w:color="auto"/>
        <w:bottom w:val="none" w:sz="0" w:space="0" w:color="auto"/>
        <w:right w:val="none" w:sz="0" w:space="0" w:color="auto"/>
      </w:divBdr>
      <w:divsChild>
        <w:div w:id="1139030953">
          <w:marLeft w:val="0"/>
          <w:marRight w:val="0"/>
          <w:marTop w:val="0"/>
          <w:marBottom w:val="0"/>
          <w:divBdr>
            <w:top w:val="none" w:sz="0" w:space="0" w:color="auto"/>
            <w:left w:val="none" w:sz="0" w:space="0" w:color="auto"/>
            <w:bottom w:val="none" w:sz="0" w:space="0" w:color="auto"/>
            <w:right w:val="none" w:sz="0" w:space="0" w:color="auto"/>
          </w:divBdr>
          <w:divsChild>
            <w:div w:id="1875187975">
              <w:marLeft w:val="0"/>
              <w:marRight w:val="0"/>
              <w:marTop w:val="0"/>
              <w:marBottom w:val="0"/>
              <w:divBdr>
                <w:top w:val="none" w:sz="0" w:space="0" w:color="auto"/>
                <w:left w:val="none" w:sz="0" w:space="0" w:color="auto"/>
                <w:bottom w:val="none" w:sz="0" w:space="0" w:color="auto"/>
                <w:right w:val="none" w:sz="0" w:space="0" w:color="auto"/>
              </w:divBdr>
              <w:divsChild>
                <w:div w:id="2338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7323">
      <w:bodyDiv w:val="1"/>
      <w:marLeft w:val="0"/>
      <w:marRight w:val="0"/>
      <w:marTop w:val="0"/>
      <w:marBottom w:val="0"/>
      <w:divBdr>
        <w:top w:val="none" w:sz="0" w:space="0" w:color="auto"/>
        <w:left w:val="none" w:sz="0" w:space="0" w:color="auto"/>
        <w:bottom w:val="none" w:sz="0" w:space="0" w:color="auto"/>
        <w:right w:val="none" w:sz="0" w:space="0" w:color="auto"/>
      </w:divBdr>
      <w:divsChild>
        <w:div w:id="1339962460">
          <w:marLeft w:val="0"/>
          <w:marRight w:val="0"/>
          <w:marTop w:val="0"/>
          <w:marBottom w:val="0"/>
          <w:divBdr>
            <w:top w:val="none" w:sz="0" w:space="0" w:color="auto"/>
            <w:left w:val="none" w:sz="0" w:space="0" w:color="auto"/>
            <w:bottom w:val="none" w:sz="0" w:space="0" w:color="auto"/>
            <w:right w:val="none" w:sz="0" w:space="0" w:color="auto"/>
          </w:divBdr>
          <w:divsChild>
            <w:div w:id="372383758">
              <w:marLeft w:val="0"/>
              <w:marRight w:val="0"/>
              <w:marTop w:val="0"/>
              <w:marBottom w:val="0"/>
              <w:divBdr>
                <w:top w:val="none" w:sz="0" w:space="0" w:color="auto"/>
                <w:left w:val="none" w:sz="0" w:space="0" w:color="auto"/>
                <w:bottom w:val="none" w:sz="0" w:space="0" w:color="auto"/>
                <w:right w:val="none" w:sz="0" w:space="0" w:color="auto"/>
              </w:divBdr>
              <w:divsChild>
                <w:div w:id="9088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739635">
      <w:bodyDiv w:val="1"/>
      <w:marLeft w:val="0"/>
      <w:marRight w:val="0"/>
      <w:marTop w:val="0"/>
      <w:marBottom w:val="0"/>
      <w:divBdr>
        <w:top w:val="none" w:sz="0" w:space="0" w:color="auto"/>
        <w:left w:val="none" w:sz="0" w:space="0" w:color="auto"/>
        <w:bottom w:val="none" w:sz="0" w:space="0" w:color="auto"/>
        <w:right w:val="none" w:sz="0" w:space="0" w:color="auto"/>
      </w:divBdr>
      <w:divsChild>
        <w:div w:id="1951089504">
          <w:marLeft w:val="0"/>
          <w:marRight w:val="0"/>
          <w:marTop w:val="0"/>
          <w:marBottom w:val="0"/>
          <w:divBdr>
            <w:top w:val="none" w:sz="0" w:space="0" w:color="auto"/>
            <w:left w:val="none" w:sz="0" w:space="0" w:color="auto"/>
            <w:bottom w:val="none" w:sz="0" w:space="0" w:color="auto"/>
            <w:right w:val="none" w:sz="0" w:space="0" w:color="auto"/>
          </w:divBdr>
          <w:divsChild>
            <w:div w:id="63576402">
              <w:marLeft w:val="0"/>
              <w:marRight w:val="0"/>
              <w:marTop w:val="0"/>
              <w:marBottom w:val="0"/>
              <w:divBdr>
                <w:top w:val="none" w:sz="0" w:space="0" w:color="auto"/>
                <w:left w:val="none" w:sz="0" w:space="0" w:color="auto"/>
                <w:bottom w:val="none" w:sz="0" w:space="0" w:color="auto"/>
                <w:right w:val="none" w:sz="0" w:space="0" w:color="auto"/>
              </w:divBdr>
              <w:divsChild>
                <w:div w:id="15287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707">
      <w:bodyDiv w:val="1"/>
      <w:marLeft w:val="0"/>
      <w:marRight w:val="0"/>
      <w:marTop w:val="0"/>
      <w:marBottom w:val="0"/>
      <w:divBdr>
        <w:top w:val="none" w:sz="0" w:space="0" w:color="auto"/>
        <w:left w:val="none" w:sz="0" w:space="0" w:color="auto"/>
        <w:bottom w:val="none" w:sz="0" w:space="0" w:color="auto"/>
        <w:right w:val="none" w:sz="0" w:space="0" w:color="auto"/>
      </w:divBdr>
      <w:divsChild>
        <w:div w:id="2117630296">
          <w:marLeft w:val="0"/>
          <w:marRight w:val="0"/>
          <w:marTop w:val="0"/>
          <w:marBottom w:val="0"/>
          <w:divBdr>
            <w:top w:val="none" w:sz="0" w:space="0" w:color="auto"/>
            <w:left w:val="none" w:sz="0" w:space="0" w:color="auto"/>
            <w:bottom w:val="none" w:sz="0" w:space="0" w:color="auto"/>
            <w:right w:val="none" w:sz="0" w:space="0" w:color="auto"/>
          </w:divBdr>
          <w:divsChild>
            <w:div w:id="733813235">
              <w:marLeft w:val="0"/>
              <w:marRight w:val="0"/>
              <w:marTop w:val="0"/>
              <w:marBottom w:val="0"/>
              <w:divBdr>
                <w:top w:val="none" w:sz="0" w:space="0" w:color="auto"/>
                <w:left w:val="none" w:sz="0" w:space="0" w:color="auto"/>
                <w:bottom w:val="none" w:sz="0" w:space="0" w:color="auto"/>
                <w:right w:val="none" w:sz="0" w:space="0" w:color="auto"/>
              </w:divBdr>
              <w:divsChild>
                <w:div w:id="7779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7374">
      <w:bodyDiv w:val="1"/>
      <w:marLeft w:val="0"/>
      <w:marRight w:val="0"/>
      <w:marTop w:val="0"/>
      <w:marBottom w:val="0"/>
      <w:divBdr>
        <w:top w:val="none" w:sz="0" w:space="0" w:color="auto"/>
        <w:left w:val="none" w:sz="0" w:space="0" w:color="auto"/>
        <w:bottom w:val="none" w:sz="0" w:space="0" w:color="auto"/>
        <w:right w:val="none" w:sz="0" w:space="0" w:color="auto"/>
      </w:divBdr>
      <w:divsChild>
        <w:div w:id="199976963">
          <w:marLeft w:val="0"/>
          <w:marRight w:val="0"/>
          <w:marTop w:val="0"/>
          <w:marBottom w:val="0"/>
          <w:divBdr>
            <w:top w:val="none" w:sz="0" w:space="0" w:color="auto"/>
            <w:left w:val="none" w:sz="0" w:space="0" w:color="auto"/>
            <w:bottom w:val="none" w:sz="0" w:space="0" w:color="auto"/>
            <w:right w:val="none" w:sz="0" w:space="0" w:color="auto"/>
          </w:divBdr>
          <w:divsChild>
            <w:div w:id="844779809">
              <w:marLeft w:val="0"/>
              <w:marRight w:val="0"/>
              <w:marTop w:val="0"/>
              <w:marBottom w:val="0"/>
              <w:divBdr>
                <w:top w:val="none" w:sz="0" w:space="0" w:color="auto"/>
                <w:left w:val="none" w:sz="0" w:space="0" w:color="auto"/>
                <w:bottom w:val="none" w:sz="0" w:space="0" w:color="auto"/>
                <w:right w:val="none" w:sz="0" w:space="0" w:color="auto"/>
              </w:divBdr>
              <w:divsChild>
                <w:div w:id="6979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85287">
      <w:bodyDiv w:val="1"/>
      <w:marLeft w:val="0"/>
      <w:marRight w:val="0"/>
      <w:marTop w:val="0"/>
      <w:marBottom w:val="0"/>
      <w:divBdr>
        <w:top w:val="none" w:sz="0" w:space="0" w:color="auto"/>
        <w:left w:val="none" w:sz="0" w:space="0" w:color="auto"/>
        <w:bottom w:val="none" w:sz="0" w:space="0" w:color="auto"/>
        <w:right w:val="none" w:sz="0" w:space="0" w:color="auto"/>
      </w:divBdr>
      <w:divsChild>
        <w:div w:id="2124183172">
          <w:marLeft w:val="0"/>
          <w:marRight w:val="0"/>
          <w:marTop w:val="0"/>
          <w:marBottom w:val="0"/>
          <w:divBdr>
            <w:top w:val="none" w:sz="0" w:space="0" w:color="auto"/>
            <w:left w:val="none" w:sz="0" w:space="0" w:color="auto"/>
            <w:bottom w:val="none" w:sz="0" w:space="0" w:color="auto"/>
            <w:right w:val="none" w:sz="0" w:space="0" w:color="auto"/>
          </w:divBdr>
          <w:divsChild>
            <w:div w:id="191916016">
              <w:marLeft w:val="0"/>
              <w:marRight w:val="0"/>
              <w:marTop w:val="0"/>
              <w:marBottom w:val="0"/>
              <w:divBdr>
                <w:top w:val="none" w:sz="0" w:space="0" w:color="auto"/>
                <w:left w:val="none" w:sz="0" w:space="0" w:color="auto"/>
                <w:bottom w:val="none" w:sz="0" w:space="0" w:color="auto"/>
                <w:right w:val="none" w:sz="0" w:space="0" w:color="auto"/>
              </w:divBdr>
              <w:divsChild>
                <w:div w:id="9632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87807">
      <w:bodyDiv w:val="1"/>
      <w:marLeft w:val="0"/>
      <w:marRight w:val="0"/>
      <w:marTop w:val="0"/>
      <w:marBottom w:val="0"/>
      <w:divBdr>
        <w:top w:val="none" w:sz="0" w:space="0" w:color="auto"/>
        <w:left w:val="none" w:sz="0" w:space="0" w:color="auto"/>
        <w:bottom w:val="none" w:sz="0" w:space="0" w:color="auto"/>
        <w:right w:val="none" w:sz="0" w:space="0" w:color="auto"/>
      </w:divBdr>
      <w:divsChild>
        <w:div w:id="1096751115">
          <w:marLeft w:val="0"/>
          <w:marRight w:val="0"/>
          <w:marTop w:val="0"/>
          <w:marBottom w:val="0"/>
          <w:divBdr>
            <w:top w:val="none" w:sz="0" w:space="0" w:color="auto"/>
            <w:left w:val="none" w:sz="0" w:space="0" w:color="auto"/>
            <w:bottom w:val="none" w:sz="0" w:space="0" w:color="auto"/>
            <w:right w:val="none" w:sz="0" w:space="0" w:color="auto"/>
          </w:divBdr>
          <w:divsChild>
            <w:div w:id="1524904692">
              <w:marLeft w:val="0"/>
              <w:marRight w:val="0"/>
              <w:marTop w:val="0"/>
              <w:marBottom w:val="0"/>
              <w:divBdr>
                <w:top w:val="none" w:sz="0" w:space="0" w:color="auto"/>
                <w:left w:val="none" w:sz="0" w:space="0" w:color="auto"/>
                <w:bottom w:val="none" w:sz="0" w:space="0" w:color="auto"/>
                <w:right w:val="none" w:sz="0" w:space="0" w:color="auto"/>
              </w:divBdr>
              <w:divsChild>
                <w:div w:id="12581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64387">
      <w:bodyDiv w:val="1"/>
      <w:marLeft w:val="0"/>
      <w:marRight w:val="0"/>
      <w:marTop w:val="0"/>
      <w:marBottom w:val="0"/>
      <w:divBdr>
        <w:top w:val="none" w:sz="0" w:space="0" w:color="auto"/>
        <w:left w:val="none" w:sz="0" w:space="0" w:color="auto"/>
        <w:bottom w:val="none" w:sz="0" w:space="0" w:color="auto"/>
        <w:right w:val="none" w:sz="0" w:space="0" w:color="auto"/>
      </w:divBdr>
      <w:divsChild>
        <w:div w:id="1996034892">
          <w:marLeft w:val="0"/>
          <w:marRight w:val="0"/>
          <w:marTop w:val="0"/>
          <w:marBottom w:val="0"/>
          <w:divBdr>
            <w:top w:val="none" w:sz="0" w:space="0" w:color="auto"/>
            <w:left w:val="none" w:sz="0" w:space="0" w:color="auto"/>
            <w:bottom w:val="none" w:sz="0" w:space="0" w:color="auto"/>
            <w:right w:val="none" w:sz="0" w:space="0" w:color="auto"/>
          </w:divBdr>
          <w:divsChild>
            <w:div w:id="4987559">
              <w:marLeft w:val="0"/>
              <w:marRight w:val="0"/>
              <w:marTop w:val="0"/>
              <w:marBottom w:val="0"/>
              <w:divBdr>
                <w:top w:val="none" w:sz="0" w:space="0" w:color="auto"/>
                <w:left w:val="none" w:sz="0" w:space="0" w:color="auto"/>
                <w:bottom w:val="none" w:sz="0" w:space="0" w:color="auto"/>
                <w:right w:val="none" w:sz="0" w:space="0" w:color="auto"/>
              </w:divBdr>
              <w:divsChild>
                <w:div w:id="1131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84942">
      <w:bodyDiv w:val="1"/>
      <w:marLeft w:val="0"/>
      <w:marRight w:val="0"/>
      <w:marTop w:val="0"/>
      <w:marBottom w:val="0"/>
      <w:divBdr>
        <w:top w:val="none" w:sz="0" w:space="0" w:color="auto"/>
        <w:left w:val="none" w:sz="0" w:space="0" w:color="auto"/>
        <w:bottom w:val="none" w:sz="0" w:space="0" w:color="auto"/>
        <w:right w:val="none" w:sz="0" w:space="0" w:color="auto"/>
      </w:divBdr>
      <w:divsChild>
        <w:div w:id="648022209">
          <w:marLeft w:val="0"/>
          <w:marRight w:val="0"/>
          <w:marTop w:val="0"/>
          <w:marBottom w:val="0"/>
          <w:divBdr>
            <w:top w:val="none" w:sz="0" w:space="0" w:color="auto"/>
            <w:left w:val="none" w:sz="0" w:space="0" w:color="auto"/>
            <w:bottom w:val="none" w:sz="0" w:space="0" w:color="auto"/>
            <w:right w:val="none" w:sz="0" w:space="0" w:color="auto"/>
          </w:divBdr>
          <w:divsChild>
            <w:div w:id="1227031226">
              <w:marLeft w:val="0"/>
              <w:marRight w:val="0"/>
              <w:marTop w:val="0"/>
              <w:marBottom w:val="0"/>
              <w:divBdr>
                <w:top w:val="none" w:sz="0" w:space="0" w:color="auto"/>
                <w:left w:val="none" w:sz="0" w:space="0" w:color="auto"/>
                <w:bottom w:val="none" w:sz="0" w:space="0" w:color="auto"/>
                <w:right w:val="none" w:sz="0" w:space="0" w:color="auto"/>
              </w:divBdr>
              <w:divsChild>
                <w:div w:id="7574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4918">
      <w:bodyDiv w:val="1"/>
      <w:marLeft w:val="0"/>
      <w:marRight w:val="0"/>
      <w:marTop w:val="0"/>
      <w:marBottom w:val="0"/>
      <w:divBdr>
        <w:top w:val="none" w:sz="0" w:space="0" w:color="auto"/>
        <w:left w:val="none" w:sz="0" w:space="0" w:color="auto"/>
        <w:bottom w:val="none" w:sz="0" w:space="0" w:color="auto"/>
        <w:right w:val="none" w:sz="0" w:space="0" w:color="auto"/>
      </w:divBdr>
      <w:divsChild>
        <w:div w:id="2095466030">
          <w:marLeft w:val="0"/>
          <w:marRight w:val="0"/>
          <w:marTop w:val="0"/>
          <w:marBottom w:val="0"/>
          <w:divBdr>
            <w:top w:val="none" w:sz="0" w:space="0" w:color="auto"/>
            <w:left w:val="none" w:sz="0" w:space="0" w:color="auto"/>
            <w:bottom w:val="none" w:sz="0" w:space="0" w:color="auto"/>
            <w:right w:val="none" w:sz="0" w:space="0" w:color="auto"/>
          </w:divBdr>
          <w:divsChild>
            <w:div w:id="1065647970">
              <w:marLeft w:val="0"/>
              <w:marRight w:val="0"/>
              <w:marTop w:val="0"/>
              <w:marBottom w:val="0"/>
              <w:divBdr>
                <w:top w:val="none" w:sz="0" w:space="0" w:color="auto"/>
                <w:left w:val="none" w:sz="0" w:space="0" w:color="auto"/>
                <w:bottom w:val="none" w:sz="0" w:space="0" w:color="auto"/>
                <w:right w:val="none" w:sz="0" w:space="0" w:color="auto"/>
              </w:divBdr>
              <w:divsChild>
                <w:div w:id="10301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268803">
      <w:bodyDiv w:val="1"/>
      <w:marLeft w:val="0"/>
      <w:marRight w:val="0"/>
      <w:marTop w:val="0"/>
      <w:marBottom w:val="0"/>
      <w:divBdr>
        <w:top w:val="none" w:sz="0" w:space="0" w:color="auto"/>
        <w:left w:val="none" w:sz="0" w:space="0" w:color="auto"/>
        <w:bottom w:val="none" w:sz="0" w:space="0" w:color="auto"/>
        <w:right w:val="none" w:sz="0" w:space="0" w:color="auto"/>
      </w:divBdr>
      <w:divsChild>
        <w:div w:id="1501847895">
          <w:marLeft w:val="0"/>
          <w:marRight w:val="0"/>
          <w:marTop w:val="0"/>
          <w:marBottom w:val="0"/>
          <w:divBdr>
            <w:top w:val="none" w:sz="0" w:space="0" w:color="auto"/>
            <w:left w:val="none" w:sz="0" w:space="0" w:color="auto"/>
            <w:bottom w:val="none" w:sz="0" w:space="0" w:color="auto"/>
            <w:right w:val="none" w:sz="0" w:space="0" w:color="auto"/>
          </w:divBdr>
          <w:divsChild>
            <w:div w:id="1249315152">
              <w:marLeft w:val="0"/>
              <w:marRight w:val="0"/>
              <w:marTop w:val="0"/>
              <w:marBottom w:val="0"/>
              <w:divBdr>
                <w:top w:val="none" w:sz="0" w:space="0" w:color="auto"/>
                <w:left w:val="none" w:sz="0" w:space="0" w:color="auto"/>
                <w:bottom w:val="none" w:sz="0" w:space="0" w:color="auto"/>
                <w:right w:val="none" w:sz="0" w:space="0" w:color="auto"/>
              </w:divBdr>
              <w:divsChild>
                <w:div w:id="12421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2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andom_forest" TargetMode="External"/><Relationship Id="rId12" Type="http://schemas.openxmlformats.org/officeDocument/2006/relationships/hyperlink" Target="https://builtin.com/data-science/random-forest-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ndom_forest" TargetMode="External"/><Relationship Id="rId11" Type="http://schemas.openxmlformats.org/officeDocument/2006/relationships/hyperlink" Target="https://www.mayoclinic.org/diseases-conditions/lung-cancer/symptoms-causes/syc-20374620"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who.int/news-room/fact-sheets/detail/lung-canc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9</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javadi sina</cp:lastModifiedBy>
  <cp:revision>106</cp:revision>
  <dcterms:created xsi:type="dcterms:W3CDTF">2024-02-05T15:08:00Z</dcterms:created>
  <dcterms:modified xsi:type="dcterms:W3CDTF">2024-02-06T04:13:00Z</dcterms:modified>
</cp:coreProperties>
</file>